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E87B" w14:textId="77777777" w:rsidR="00DF3EE7" w:rsidRDefault="00DF3EE7" w:rsidP="00033569"/>
    <w:p w14:paraId="6BE73C54" w14:textId="73CACF9A" w:rsidR="00033569" w:rsidRDefault="00033569" w:rsidP="00033569">
      <w:commentRangeStart w:id="0"/>
      <w:r>
        <w:rPr>
          <w:rFonts w:hint="eastAsia"/>
        </w:rPr>
        <w:t>员工完成答题后进行试卷试题的类型（客观题和主观题）判断，进行不同的提交操作</w:t>
      </w:r>
      <w:commentRangeEnd w:id="0"/>
      <w:r w:rsidR="008330EF">
        <w:rPr>
          <w:rStyle w:val="aa"/>
        </w:rPr>
        <w:commentReference w:id="0"/>
      </w:r>
    </w:p>
    <w:p w14:paraId="468B4D24" w14:textId="7793F8F7" w:rsidR="00DF3EE7" w:rsidRDefault="00C10163" w:rsidP="00033569">
      <w:ins w:id="1" w:author="GS" w:date="2020-03-06T19:24:00Z">
        <w:r>
          <w:t>分为四种情况</w:t>
        </w:r>
        <w:r>
          <w:rPr>
            <w:rFonts w:hint="eastAsia"/>
          </w:rPr>
          <w:t>：</w:t>
        </w:r>
      </w:ins>
    </w:p>
    <w:p w14:paraId="3C7A668E" w14:textId="24B5B4AA" w:rsidR="006078DA" w:rsidRDefault="00C10163" w:rsidP="00680F39">
      <w:pPr>
        <w:rPr>
          <w:b/>
          <w:bCs/>
        </w:rPr>
      </w:pPr>
      <w:ins w:id="2" w:author="GS" w:date="2020-03-06T19:24:00Z">
        <w:r>
          <w:rPr>
            <w:rFonts w:hint="eastAsia"/>
            <w:b/>
            <w:bCs/>
          </w:rPr>
          <w:t>1、</w:t>
        </w:r>
      </w:ins>
      <w:r w:rsidR="00680F39" w:rsidRPr="00680F39">
        <w:rPr>
          <w:rFonts w:hint="eastAsia"/>
          <w:b/>
          <w:bCs/>
        </w:rPr>
        <w:t>客观题</w:t>
      </w:r>
      <w:r w:rsidR="00680F39">
        <w:rPr>
          <w:rFonts w:hint="eastAsia"/>
          <w:b/>
          <w:bCs/>
        </w:rPr>
        <w:t xml:space="preserve"> 正常考试</w:t>
      </w:r>
    </w:p>
    <w:p w14:paraId="2013DFF3" w14:textId="39E71A35" w:rsidR="00362CF1" w:rsidRDefault="00680F39">
      <w:pPr>
        <w:pStyle w:val="a7"/>
        <w:numPr>
          <w:ilvl w:val="0"/>
          <w:numId w:val="7"/>
        </w:numPr>
        <w:ind w:firstLineChars="0"/>
        <w:pPrChange w:id="3" w:author="lirong S" w:date="2020-03-06T20:58:00Z">
          <w:pPr/>
        </w:pPrChange>
      </w:pPr>
      <w:r>
        <w:rPr>
          <w:rFonts w:hint="eastAsia"/>
        </w:rPr>
        <w:t>员工答题完成后，点击提交，根</w:t>
      </w:r>
      <w:r w:rsidRPr="0063300A">
        <w:rPr>
          <w:rFonts w:hint="eastAsia"/>
        </w:rPr>
        <w:t>据员工编号(</w:t>
      </w:r>
      <w:r w:rsidRPr="0063300A">
        <w:t>employee_num</w:t>
      </w:r>
      <w:r w:rsidR="00134999" w:rsidRPr="0063300A">
        <w:t>)</w:t>
      </w:r>
      <w:r w:rsidRPr="0063300A">
        <w:rPr>
          <w:rFonts w:hint="eastAsia"/>
        </w:rPr>
        <w:t>和</w:t>
      </w:r>
      <w:commentRangeStart w:id="4"/>
      <w:r w:rsidRPr="0063300A">
        <w:rPr>
          <w:rFonts w:hint="eastAsia"/>
        </w:rPr>
        <w:t>考试I</w:t>
      </w:r>
      <w:r w:rsidRPr="0063300A">
        <w:t>D(</w:t>
      </w:r>
      <w:r w:rsidRPr="0063300A">
        <w:rPr>
          <w:rFonts w:hint="eastAsia"/>
        </w:rPr>
        <w:t>test</w:t>
      </w:r>
      <w:r w:rsidRPr="0063300A">
        <w:t>_id)</w:t>
      </w:r>
      <w:commentRangeEnd w:id="4"/>
      <w:r w:rsidR="00C10163">
        <w:rPr>
          <w:rStyle w:val="aa"/>
        </w:rPr>
        <w:commentReference w:id="4"/>
      </w:r>
      <w:ins w:id="6" w:author="lirong S" w:date="2020-03-13T19:54:00Z">
        <w:r w:rsidR="00F34F48">
          <w:rPr>
            <w:rFonts w:hint="eastAsia"/>
          </w:rPr>
          <w:t>（</w:t>
        </w:r>
        <w:r w:rsidR="00F34F48" w:rsidRPr="00F34F48">
          <w:rPr>
            <w:rFonts w:hint="eastAsia"/>
          </w:rPr>
          <w:t>针对一个考试多份试卷而言需要加</w:t>
        </w:r>
        <w:r w:rsidR="00F34F48" w:rsidRPr="00F34F48">
          <w:t>paper_id字段</w:t>
        </w:r>
        <w:r w:rsidR="00F34F48">
          <w:rPr>
            <w:rFonts w:hint="eastAsia"/>
          </w:rPr>
          <w:t>）</w:t>
        </w:r>
      </w:ins>
      <w:r w:rsidRPr="0063300A">
        <w:rPr>
          <w:rFonts w:hint="eastAsia"/>
        </w:rPr>
        <w:t>将</w:t>
      </w:r>
      <w:del w:id="7" w:author="lirong S" w:date="2020-03-07T09:21:00Z">
        <w:r w:rsidR="00033569" w:rsidDel="004265D7">
          <w:rPr>
            <w:rFonts w:hint="eastAsia"/>
          </w:rPr>
          <w:delText>考试</w:delText>
        </w:r>
        <w:r w:rsidRPr="0063300A" w:rsidDel="004265D7">
          <w:rPr>
            <w:rFonts w:hint="eastAsia"/>
          </w:rPr>
          <w:delText>成绩</w:delText>
        </w:r>
        <w:r w:rsidR="00134999" w:rsidRPr="0063300A" w:rsidDel="004265D7">
          <w:rPr>
            <w:rFonts w:hint="eastAsia"/>
          </w:rPr>
          <w:delText>(</w:delText>
        </w:r>
        <w:r w:rsidR="00134999" w:rsidRPr="0063300A" w:rsidDel="004265D7">
          <w:delText>score)</w:delText>
        </w:r>
      </w:del>
      <w:ins w:id="8" w:author="lirong S" w:date="2020-03-07T09:21:00Z">
        <w:r w:rsidR="004265D7">
          <w:rPr>
            <w:rFonts w:hint="eastAsia"/>
          </w:rPr>
          <w:t>所得成绩</w:t>
        </w:r>
      </w:ins>
      <w:r w:rsidRPr="0063300A">
        <w:rPr>
          <w:rFonts w:hint="eastAsia"/>
        </w:rPr>
        <w:t>和</w:t>
      </w:r>
      <w:del w:id="9" w:author="lirong S" w:date="2020-03-07T09:21:00Z">
        <w:r w:rsidRPr="0063300A" w:rsidDel="004265D7">
          <w:rPr>
            <w:rFonts w:hint="eastAsia"/>
          </w:rPr>
          <w:delText>考试成绩提交时间</w:delText>
        </w:r>
        <w:r w:rsidR="00134999" w:rsidRPr="0063300A" w:rsidDel="004265D7">
          <w:rPr>
            <w:rFonts w:hint="eastAsia"/>
          </w:rPr>
          <w:delText>(</w:delText>
        </w:r>
        <w:r w:rsidR="00134999" w:rsidRPr="0063300A" w:rsidDel="004265D7">
          <w:delText>test_submit_time)</w:delText>
        </w:r>
      </w:del>
      <w:ins w:id="10" w:author="lirong S" w:date="2020-03-07T09:21:00Z">
        <w:r w:rsidR="004265D7">
          <w:rPr>
            <w:rFonts w:hint="eastAsia"/>
          </w:rPr>
          <w:t>成绩的提交时间</w:t>
        </w:r>
      </w:ins>
      <w:r w:rsidRPr="0063300A">
        <w:rPr>
          <w:rFonts w:hint="eastAsia"/>
        </w:rPr>
        <w:t>写入“报名表”</w:t>
      </w:r>
      <w:r w:rsidR="00134999" w:rsidRPr="0063300A">
        <w:rPr>
          <w:rFonts w:hint="eastAsia"/>
        </w:rPr>
        <w:t>(</w:t>
      </w:r>
      <w:r w:rsidR="00134999" w:rsidRPr="0063300A">
        <w:t>roll_education_t)</w:t>
      </w:r>
      <w:r w:rsidRPr="0063300A">
        <w:rPr>
          <w:rFonts w:hint="eastAsia"/>
        </w:rPr>
        <w:t>中</w:t>
      </w:r>
      <w:ins w:id="11" w:author="lirong S" w:date="2020-03-07T09:21:00Z">
        <w:r w:rsidR="004265D7">
          <w:rPr>
            <w:rFonts w:hint="eastAsia"/>
          </w:rPr>
          <w:t>的考试</w:t>
        </w:r>
        <w:r w:rsidR="004265D7" w:rsidRPr="0063300A">
          <w:rPr>
            <w:rFonts w:hint="eastAsia"/>
          </w:rPr>
          <w:t>成绩(</w:t>
        </w:r>
        <w:r w:rsidR="004265D7" w:rsidRPr="0063300A">
          <w:t>score)</w:t>
        </w:r>
        <w:r w:rsidR="004265D7">
          <w:rPr>
            <w:rFonts w:hint="eastAsia"/>
          </w:rPr>
          <w:t>和</w:t>
        </w:r>
        <w:r w:rsidR="004265D7" w:rsidRPr="0063300A">
          <w:rPr>
            <w:rFonts w:hint="eastAsia"/>
          </w:rPr>
          <w:t>考试成绩提交时间(</w:t>
        </w:r>
        <w:r w:rsidR="004265D7" w:rsidRPr="0063300A">
          <w:t>test_submit_time)</w:t>
        </w:r>
      </w:ins>
      <w:r w:rsidR="00362CF1">
        <w:rPr>
          <w:rFonts w:hint="eastAsia"/>
        </w:rPr>
        <w:t>；</w:t>
      </w:r>
    </w:p>
    <w:p w14:paraId="5C4326EC" w14:textId="04F5FC39" w:rsidR="00362CF1" w:rsidRPr="00FB592E" w:rsidRDefault="00680F39">
      <w:pPr>
        <w:pStyle w:val="a7"/>
        <w:numPr>
          <w:ilvl w:val="0"/>
          <w:numId w:val="7"/>
        </w:numPr>
        <w:ind w:firstLineChars="0"/>
        <w:rPr>
          <w:color w:val="00B050"/>
          <w:rPrChange w:id="12" w:author="lirong S" w:date="2020-03-06T20:58:00Z">
            <w:rPr/>
          </w:rPrChange>
        </w:rPr>
        <w:pPrChange w:id="13" w:author="lirong S" w:date="2020-03-06T20:58:00Z">
          <w:pPr/>
        </w:pPrChange>
      </w:pPr>
      <w:r w:rsidRPr="0063300A">
        <w:rPr>
          <w:rFonts w:hint="eastAsia"/>
        </w:rPr>
        <w:t>编写脚本，在每天凌晨两点的时候</w:t>
      </w:r>
      <w:r w:rsidR="00134999" w:rsidRPr="0063300A">
        <w:rPr>
          <w:rFonts w:hint="eastAsia"/>
        </w:rPr>
        <w:t>将</w:t>
      </w:r>
      <w:ins w:id="14" w:author="lirong S" w:date="2020-03-07T09:22:00Z">
        <w:r w:rsidR="004265D7">
          <w:rPr>
            <w:rFonts w:hint="eastAsia"/>
          </w:rPr>
          <w:t>报名表(</w:t>
        </w:r>
        <w:r w:rsidR="004265D7">
          <w:t>roll_education_t)</w:t>
        </w:r>
        <w:r w:rsidR="004265D7">
          <w:rPr>
            <w:rFonts w:hint="eastAsia"/>
          </w:rPr>
          <w:t>中</w:t>
        </w:r>
      </w:ins>
      <w:r w:rsidR="00134999" w:rsidRPr="0063300A">
        <w:rPr>
          <w:rFonts w:hint="eastAsia"/>
        </w:rPr>
        <w:t>考试成绩提交时间(</w:t>
      </w:r>
      <w:r w:rsidR="00134999" w:rsidRPr="0063300A">
        <w:t>te</w:t>
      </w:r>
      <w:r w:rsidR="00134999">
        <w:t>st_submit_time)</w:t>
      </w:r>
      <w:r w:rsidR="00134999">
        <w:rPr>
          <w:rFonts w:hint="eastAsia"/>
        </w:rPr>
        <w:t>在当前24小时以内</w:t>
      </w:r>
      <w:r w:rsidR="00033569">
        <w:rPr>
          <w:rFonts w:hint="eastAsia"/>
        </w:rPr>
        <w:t>(从当前时间到前一天的相同时间</w:t>
      </w:r>
      <w:ins w:id="15" w:author="GS" w:date="2020-03-06T19:27:00Z">
        <w:r w:rsidR="00C10163">
          <w:t>—即凌晨</w:t>
        </w:r>
      </w:ins>
      <w:ins w:id="16" w:author="GS" w:date="2020-03-06T19:28:00Z">
        <w:r w:rsidR="00C10163">
          <w:rPr>
            <w:rFonts w:hint="eastAsia"/>
          </w:rPr>
          <w:t>2点</w:t>
        </w:r>
      </w:ins>
      <w:r w:rsidR="00033569">
        <w:rPr>
          <w:rFonts w:hint="eastAsia"/>
        </w:rPr>
        <w:t>这一时间段内</w:t>
      </w:r>
      <w:r w:rsidR="00033569">
        <w:t>)</w:t>
      </w:r>
      <w:r w:rsidR="002C6361">
        <w:rPr>
          <w:rFonts w:hint="eastAsia"/>
        </w:rPr>
        <w:t>且</w:t>
      </w:r>
      <w:ins w:id="17" w:author="lirong S" w:date="2020-03-06T21:01:00Z">
        <w:r w:rsidR="00916536">
          <w:rPr>
            <w:rFonts w:hint="eastAsia"/>
          </w:rPr>
          <w:t>参加考试的</w:t>
        </w:r>
      </w:ins>
      <w:del w:id="18" w:author="lirong S" w:date="2020-03-06T20:58:00Z">
        <w:r w:rsidR="002C6361" w:rsidDel="00FB592E">
          <w:rPr>
            <w:rFonts w:hint="eastAsia"/>
          </w:rPr>
          <w:delText>考核合格</w:delText>
        </w:r>
        <w:r w:rsidR="00134999" w:rsidDel="00FB592E">
          <w:rPr>
            <w:rFonts w:hint="eastAsia"/>
          </w:rPr>
          <w:delText>的</w:delText>
        </w:r>
      </w:del>
      <w:r w:rsidR="00134999">
        <w:rPr>
          <w:rFonts w:hint="eastAsia"/>
        </w:rPr>
        <w:t>员工信息</w:t>
      </w:r>
      <w:r w:rsidR="00362CF1">
        <w:rPr>
          <w:rFonts w:hint="eastAsia"/>
        </w:rPr>
        <w:t>【</w:t>
      </w:r>
      <w:ins w:id="19" w:author="lirong S" w:date="2020-03-07T09:23:00Z">
        <w:r w:rsidR="004265D7" w:rsidRPr="004265D7">
          <w:rPr>
            <w:rFonts w:hint="eastAsia"/>
            <w:rPrChange w:id="20" w:author="lirong S" w:date="2020-03-07T09:24:00Z">
              <w:rPr>
                <w:rFonts w:hint="eastAsia"/>
                <w:highlight w:val="yellow"/>
              </w:rPr>
            </w:rPrChange>
          </w:rPr>
          <w:t>建立视图</w:t>
        </w:r>
        <w:r w:rsidR="004265D7">
          <w:rPr>
            <w:rFonts w:hint="eastAsia"/>
          </w:rPr>
          <w:t>r</w:t>
        </w:r>
        <w:r w:rsidR="004265D7">
          <w:t>oll_employee_view</w:t>
        </w:r>
        <w:r w:rsidR="004265D7">
          <w:rPr>
            <w:rFonts w:hint="eastAsia"/>
          </w:rPr>
          <w:t>：</w:t>
        </w:r>
      </w:ins>
      <w:r w:rsidR="00362CF1" w:rsidRPr="004265D7">
        <w:rPr>
          <w:rFonts w:hint="eastAsia"/>
        </w:rPr>
        <w:t>员工编号</w:t>
      </w:r>
      <w:r w:rsidR="00362CF1" w:rsidRPr="004265D7">
        <w:t>(employee_num)</w:t>
      </w:r>
      <w:r w:rsidR="00362CF1" w:rsidRPr="004265D7">
        <w:rPr>
          <w:rFonts w:hint="eastAsia"/>
        </w:rPr>
        <w:t>、</w:t>
      </w:r>
      <w:del w:id="21" w:author="lirong S" w:date="2020-03-07T09:26:00Z">
        <w:r w:rsidR="00362CF1" w:rsidRPr="004265D7" w:rsidDel="004265D7">
          <w:rPr>
            <w:rFonts w:hint="eastAsia"/>
          </w:rPr>
          <w:delText>考核结果</w:delText>
        </w:r>
        <w:r w:rsidR="00362CF1" w:rsidRPr="004265D7" w:rsidDel="004265D7">
          <w:delText>(grade</w:delText>
        </w:r>
      </w:del>
      <w:ins w:id="22" w:author="GS" w:date="2020-03-06T19:29:00Z">
        <w:del w:id="23" w:author="lirong S" w:date="2020-03-07T09:26:00Z">
          <w:r w:rsidR="00C10163" w:rsidRPr="004265D7" w:rsidDel="004265D7">
            <w:delText>score</w:delText>
          </w:r>
        </w:del>
      </w:ins>
      <w:del w:id="24" w:author="lirong S" w:date="2020-03-07T09:26:00Z">
        <w:r w:rsidR="00362CF1" w:rsidRPr="004265D7" w:rsidDel="004265D7">
          <w:delText>)</w:delText>
        </w:r>
      </w:del>
      <w:del w:id="25" w:author="lirong S" w:date="2020-03-07T09:24:00Z">
        <w:r w:rsidR="00362CF1" w:rsidRPr="004265D7" w:rsidDel="004265D7">
          <w:rPr>
            <w:rFonts w:hint="eastAsia"/>
          </w:rPr>
          <w:delText>从报名表中直接拷贝到成绩表中，</w:delText>
        </w:r>
      </w:del>
      <w:ins w:id="26" w:author="lirong S" w:date="2020-03-07T09:24:00Z">
        <w:r w:rsidR="004265D7" w:rsidRPr="004265D7">
          <w:rPr>
            <w:rFonts w:hint="eastAsia"/>
            <w:rPrChange w:id="27" w:author="lirong S" w:date="2020-03-07T09:27:00Z">
              <w:rPr>
                <w:rFonts w:hint="eastAsia"/>
                <w:color w:val="00B050"/>
              </w:rPr>
            </w:rPrChange>
          </w:rPr>
          <w:t>考试</w:t>
        </w:r>
        <w:r w:rsidR="004265D7" w:rsidRPr="004265D7">
          <w:rPr>
            <w:rPrChange w:id="28" w:author="lirong S" w:date="2020-03-07T09:27:00Z">
              <w:rPr>
                <w:color w:val="00B050"/>
              </w:rPr>
            </w:rPrChange>
          </w:rPr>
          <w:t>ID(test_id)</w:t>
        </w:r>
        <w:r w:rsidR="004265D7" w:rsidRPr="004265D7">
          <w:rPr>
            <w:rFonts w:hint="eastAsia"/>
            <w:rPrChange w:id="29" w:author="lirong S" w:date="2020-03-07T09:27:00Z">
              <w:rPr>
                <w:rFonts w:hint="eastAsia"/>
                <w:color w:val="00B050"/>
              </w:rPr>
            </w:rPrChange>
          </w:rPr>
          <w:t>、</w:t>
        </w:r>
      </w:ins>
      <w:r w:rsidR="00362CF1" w:rsidRPr="004265D7">
        <w:rPr>
          <w:rFonts w:hint="eastAsia"/>
        </w:rPr>
        <w:t>考试名称</w:t>
      </w:r>
      <w:r w:rsidR="00362CF1" w:rsidRPr="004265D7">
        <w:t>(test_name)</w:t>
      </w:r>
      <w:r w:rsidR="00362CF1" w:rsidRPr="004265D7">
        <w:rPr>
          <w:rFonts w:hint="eastAsia"/>
        </w:rPr>
        <w:t>、培训类型</w:t>
      </w:r>
      <w:r w:rsidR="00362CF1" w:rsidRPr="004265D7">
        <w:t>ID(edu_category_id)</w:t>
      </w:r>
      <w:r w:rsidR="00362CF1" w:rsidRPr="004265D7">
        <w:rPr>
          <w:rFonts w:hint="eastAsia"/>
        </w:rPr>
        <w:t>、考试地点</w:t>
      </w:r>
      <w:r w:rsidR="00362CF1" w:rsidRPr="004265D7">
        <w:t>(test_address)</w:t>
      </w:r>
      <w:r w:rsidR="00362CF1" w:rsidRPr="004265D7">
        <w:rPr>
          <w:rFonts w:hint="eastAsia"/>
        </w:rPr>
        <w:t>、考试起始时间</w:t>
      </w:r>
      <w:r w:rsidR="00362CF1" w:rsidRPr="004265D7">
        <w:t>(test_start_time)</w:t>
      </w:r>
      <w:r w:rsidR="00362CF1" w:rsidRPr="004265D7">
        <w:rPr>
          <w:rFonts w:hint="eastAsia"/>
        </w:rPr>
        <w:t>、考试结束时间</w:t>
      </w:r>
      <w:r w:rsidR="00362CF1" w:rsidRPr="004265D7">
        <w:t>(test_end_time)</w:t>
      </w:r>
      <w:ins w:id="30" w:author="lirong S" w:date="2020-03-07T09:25:00Z">
        <w:r w:rsidR="004265D7" w:rsidRPr="004265D7">
          <w:rPr>
            <w:rFonts w:hint="eastAsia"/>
            <w:rPrChange w:id="31" w:author="lirong S" w:date="2020-03-07T09:27:00Z">
              <w:rPr>
                <w:rFonts w:hint="eastAsia"/>
                <w:color w:val="00B050"/>
              </w:rPr>
            </w:rPrChange>
          </w:rPr>
          <w:t>、</w:t>
        </w:r>
      </w:ins>
      <w:del w:id="32" w:author="lirong S" w:date="2020-03-07T09:25:00Z">
        <w:r w:rsidR="00362CF1" w:rsidRPr="004265D7" w:rsidDel="004265D7">
          <w:rPr>
            <w:rFonts w:hint="eastAsia"/>
          </w:rPr>
          <w:delText>、</w:delText>
        </w:r>
      </w:del>
      <w:r w:rsidR="00362CF1" w:rsidRPr="004265D7">
        <w:rPr>
          <w:rFonts w:hint="eastAsia"/>
        </w:rPr>
        <w:t>计分方式</w:t>
      </w:r>
      <w:r w:rsidR="00362CF1" w:rsidRPr="004265D7">
        <w:t>(score_mode)</w:t>
      </w:r>
      <w:ins w:id="33" w:author="lirong S" w:date="2020-03-07T09:26:00Z">
        <w:r w:rsidR="004265D7" w:rsidRPr="004265D7">
          <w:rPr>
            <w:rFonts w:hint="eastAsia"/>
            <w:rPrChange w:id="34" w:author="lirong S" w:date="2020-03-07T09:27:00Z">
              <w:rPr>
                <w:rFonts w:hint="eastAsia"/>
                <w:color w:val="00B050"/>
              </w:rPr>
            </w:rPrChange>
          </w:rPr>
          <w:t>、考核结果</w:t>
        </w:r>
        <w:r w:rsidR="004265D7" w:rsidRPr="004265D7">
          <w:rPr>
            <w:rPrChange w:id="35" w:author="lirong S" w:date="2020-03-07T09:27:00Z">
              <w:rPr>
                <w:color w:val="00B050"/>
              </w:rPr>
            </w:rPrChange>
          </w:rPr>
          <w:t>(score)</w:t>
        </w:r>
        <w:r w:rsidR="004265D7" w:rsidRPr="004265D7">
          <w:rPr>
            <w:rFonts w:hint="eastAsia"/>
            <w:rPrChange w:id="36" w:author="lirong S" w:date="2020-03-07T09:27:00Z">
              <w:rPr>
                <w:rFonts w:hint="eastAsia"/>
                <w:color w:val="00B050"/>
              </w:rPr>
            </w:rPrChange>
          </w:rPr>
          <w:t>、补考成绩</w:t>
        </w:r>
        <w:r w:rsidR="004265D7" w:rsidRPr="004265D7">
          <w:rPr>
            <w:rPrChange w:id="37" w:author="lirong S" w:date="2020-03-07T09:27:00Z">
              <w:rPr>
                <w:color w:val="00B050"/>
              </w:rPr>
            </w:rPrChange>
          </w:rPr>
          <w:t>(makeup_grade)</w:t>
        </w:r>
      </w:ins>
      <w:del w:id="38" w:author="lirong S" w:date="2020-03-07T09:24:00Z">
        <w:r w:rsidR="00362CF1" w:rsidRPr="00FB592E" w:rsidDel="004265D7">
          <w:rPr>
            <w:rFonts w:hint="eastAsia"/>
            <w:color w:val="00B050"/>
            <w:rPrChange w:id="39" w:author="lirong S" w:date="2020-03-06T20:58:00Z">
              <w:rPr>
                <w:rFonts w:hint="eastAsia"/>
              </w:rPr>
            </w:rPrChange>
          </w:rPr>
          <w:delText>根据考试</w:delText>
        </w:r>
        <w:r w:rsidR="00362CF1" w:rsidRPr="00FB592E" w:rsidDel="004265D7">
          <w:rPr>
            <w:color w:val="00B050"/>
            <w:rPrChange w:id="40" w:author="lirong S" w:date="2020-03-06T20:58:00Z">
              <w:rPr/>
            </w:rPrChange>
          </w:rPr>
          <w:delText>ID(test_id)</w:delText>
        </w:r>
        <w:r w:rsidR="00362CF1" w:rsidRPr="00FB592E" w:rsidDel="004265D7">
          <w:rPr>
            <w:rFonts w:hint="eastAsia"/>
            <w:color w:val="00B050"/>
            <w:rPrChange w:id="41" w:author="lirong S" w:date="2020-03-06T20:58:00Z">
              <w:rPr>
                <w:rFonts w:hint="eastAsia"/>
              </w:rPr>
            </w:rPrChange>
          </w:rPr>
          <w:delText>从考试信息表</w:delText>
        </w:r>
        <w:r w:rsidR="00362CF1" w:rsidRPr="00FB592E" w:rsidDel="004265D7">
          <w:rPr>
            <w:color w:val="00B050"/>
            <w:rPrChange w:id="42" w:author="lirong S" w:date="2020-03-06T20:58:00Z">
              <w:rPr/>
            </w:rPrChange>
          </w:rPr>
          <w:delText>(test_info_t)</w:delText>
        </w:r>
        <w:r w:rsidR="00362CF1" w:rsidRPr="00FB592E" w:rsidDel="004265D7">
          <w:rPr>
            <w:rFonts w:hint="eastAsia"/>
            <w:color w:val="00B050"/>
            <w:rPrChange w:id="43" w:author="lirong S" w:date="2020-03-06T20:58:00Z">
              <w:rPr>
                <w:rFonts w:hint="eastAsia"/>
              </w:rPr>
            </w:rPrChange>
          </w:rPr>
          <w:delText>中获取</w:delText>
        </w:r>
      </w:del>
      <w:r w:rsidR="00362CF1">
        <w:rPr>
          <w:rFonts w:hint="eastAsia"/>
        </w:rPr>
        <w:t>】写入“成绩表”(</w:t>
      </w:r>
      <w:r w:rsidR="00362CF1" w:rsidRPr="00DF3EE7">
        <w:t>employee_education_report_t</w:t>
      </w:r>
      <w:r w:rsidR="00362CF1">
        <w:t>)</w:t>
      </w:r>
      <w:r w:rsidR="00362CF1">
        <w:rPr>
          <w:rFonts w:hint="eastAsia"/>
        </w:rPr>
        <w:t>中</w:t>
      </w:r>
      <w:ins w:id="44" w:author="lirong S" w:date="2020-03-07T10:03:00Z">
        <w:r w:rsidR="00826438">
          <w:rPr>
            <w:rFonts w:hint="eastAsia"/>
          </w:rPr>
          <w:t>；</w:t>
        </w:r>
      </w:ins>
      <w:del w:id="45" w:author="lirong S" w:date="2020-03-07T10:03:00Z">
        <w:r w:rsidR="00362CF1" w:rsidDel="00826438">
          <w:rPr>
            <w:rFonts w:hint="eastAsia"/>
          </w:rPr>
          <w:delText>，</w:delText>
        </w:r>
      </w:del>
      <w:r w:rsidR="00362CF1">
        <w:rPr>
          <w:rFonts w:hint="eastAsia"/>
        </w:rPr>
        <w:t>将成绩合格的记录从报名表(</w:t>
      </w:r>
      <w:r w:rsidR="00362CF1">
        <w:t>roll_education_t)</w:t>
      </w:r>
      <w:r w:rsidR="00362CF1">
        <w:rPr>
          <w:rFonts w:hint="eastAsia"/>
        </w:rPr>
        <w:t>中删除；</w:t>
      </w:r>
      <w:ins w:id="46" w:author="GS" w:date="2020-03-06T20:37:00Z">
        <w:r w:rsidR="00C47658">
          <w:rPr>
            <w:rFonts w:hint="eastAsia"/>
          </w:rPr>
          <w:t>将</w:t>
        </w:r>
        <w:del w:id="47" w:author="lirong S" w:date="2020-03-07T09:38:00Z">
          <w:r w:rsidR="00C47658" w:rsidDel="00846831">
            <w:rPr>
              <w:rFonts w:hint="eastAsia"/>
            </w:rPr>
            <w:delText>没有提交成绩的员工</w:delText>
          </w:r>
        </w:del>
      </w:ins>
      <w:ins w:id="48" w:author="lirong S" w:date="2020-03-07T09:39:00Z">
        <w:r w:rsidR="00846831">
          <w:rPr>
            <w:rFonts w:hint="eastAsia"/>
          </w:rPr>
          <w:t>考试成绩</w:t>
        </w:r>
      </w:ins>
      <w:ins w:id="49" w:author="GS" w:date="2020-03-06T20:37:00Z">
        <w:del w:id="50" w:author="lirong S" w:date="2020-03-07T09:39:00Z">
          <w:r w:rsidR="00C47658" w:rsidDel="00846831">
            <w:rPr>
              <w:rFonts w:hint="eastAsia"/>
            </w:rPr>
            <w:delText>S</w:delText>
          </w:r>
          <w:r w:rsidR="00C47658" w:rsidDel="00846831">
            <w:delText>CO</w:delText>
          </w:r>
        </w:del>
      </w:ins>
      <w:ins w:id="51" w:author="GS" w:date="2020-03-06T20:38:00Z">
        <w:del w:id="52" w:author="lirong S" w:date="2020-03-07T09:39:00Z">
          <w:r w:rsidR="00C47658" w:rsidDel="00846831">
            <w:delText>RE</w:delText>
          </w:r>
        </w:del>
      </w:ins>
      <w:ins w:id="53" w:author="lirong S" w:date="2020-03-07T09:39:00Z">
        <w:r w:rsidR="00846831">
          <w:t>(score)</w:t>
        </w:r>
      </w:ins>
      <w:ins w:id="54" w:author="GS" w:date="2020-03-06T20:38:00Z">
        <w:r w:rsidR="00C47658">
          <w:t>字段</w:t>
        </w:r>
      </w:ins>
      <w:ins w:id="55" w:author="lirong S" w:date="2020-03-07T09:39:00Z">
        <w:r w:rsidR="00846831">
          <w:rPr>
            <w:rFonts w:hint="eastAsia"/>
          </w:rPr>
          <w:t>为n</w:t>
        </w:r>
        <w:r w:rsidR="00846831">
          <w:t>ull</w:t>
        </w:r>
      </w:ins>
      <w:ins w:id="56" w:author="lirong S" w:date="2020-03-07T09:40:00Z">
        <w:r w:rsidR="00846831">
          <w:rPr>
            <w:rFonts w:hint="eastAsia"/>
          </w:rPr>
          <w:t>的记录</w:t>
        </w:r>
      </w:ins>
      <w:ins w:id="57" w:author="GS" w:date="2020-03-06T20:38:00Z">
        <w:r w:rsidR="00C47658">
          <w:t>设置为</w:t>
        </w:r>
        <w:r w:rsidR="00C47658">
          <w:rPr>
            <w:rFonts w:hint="eastAsia"/>
          </w:rPr>
          <w:t>-</w:t>
        </w:r>
        <w:r w:rsidR="00C47658">
          <w:t>1</w:t>
        </w:r>
        <w:r w:rsidR="00C47658">
          <w:rPr>
            <w:rFonts w:hint="eastAsia"/>
          </w:rPr>
          <w:t>，</w:t>
        </w:r>
        <w:r w:rsidR="00C47658">
          <w:t>表示缺考</w:t>
        </w:r>
      </w:ins>
      <w:ins w:id="58" w:author="lirong S" w:date="2020-03-07T10:03:00Z">
        <w:r w:rsidR="00826438">
          <w:rPr>
            <w:rFonts w:hint="eastAsia"/>
          </w:rPr>
          <w:t>；</w:t>
        </w:r>
      </w:ins>
      <w:ins w:id="59" w:author="GS" w:date="2020-03-06T20:38:00Z">
        <w:del w:id="60" w:author="lirong S" w:date="2020-03-07T10:02:00Z">
          <w:r w:rsidR="00C47658" w:rsidDel="00826438">
            <w:rPr>
              <w:rFonts w:hint="eastAsia"/>
            </w:rPr>
            <w:delText>，</w:delText>
          </w:r>
        </w:del>
      </w:ins>
      <w:r w:rsidR="00362CF1">
        <w:rPr>
          <w:rFonts w:hint="eastAsia"/>
        </w:rPr>
        <w:t>将考试信息表(t</w:t>
      </w:r>
      <w:r w:rsidR="00362CF1">
        <w:t>est_info_t)</w:t>
      </w:r>
      <w:r w:rsidR="00362CF1">
        <w:rPr>
          <w:rFonts w:hint="eastAsia"/>
        </w:rPr>
        <w:t>中的考试的成绩是否</w:t>
      </w:r>
      <w:commentRangeStart w:id="61"/>
      <w:r w:rsidR="00362CF1">
        <w:rPr>
          <w:rFonts w:hint="eastAsia"/>
        </w:rPr>
        <w:t>导入</w:t>
      </w:r>
      <w:del w:id="62" w:author="lirong S" w:date="2020-03-07T09:40:00Z">
        <w:r w:rsidR="00362CF1" w:rsidDel="00846831">
          <w:rPr>
            <w:rFonts w:hint="eastAsia"/>
          </w:rPr>
          <w:delText>字段</w:delText>
        </w:r>
      </w:del>
      <w:r w:rsidR="00362CF1">
        <w:rPr>
          <w:rFonts w:hint="eastAsia"/>
        </w:rPr>
        <w:t>(</w:t>
      </w:r>
      <w:r w:rsidR="00362CF1">
        <w:t>is_submitted)</w:t>
      </w:r>
      <w:ins w:id="63" w:author="lirong S" w:date="2020-03-07T09:41:00Z">
        <w:r w:rsidR="00846831">
          <w:rPr>
            <w:rFonts w:hint="eastAsia"/>
          </w:rPr>
          <w:t>字段</w:t>
        </w:r>
      </w:ins>
      <w:r w:rsidR="00362CF1">
        <w:rPr>
          <w:rFonts w:hint="eastAsia"/>
        </w:rPr>
        <w:t>设置为1</w:t>
      </w:r>
      <w:commentRangeEnd w:id="61"/>
      <w:r w:rsidR="00C10163">
        <w:rPr>
          <w:rStyle w:val="aa"/>
        </w:rPr>
        <w:commentReference w:id="61"/>
      </w:r>
    </w:p>
    <w:p w14:paraId="6FC2150A" w14:textId="77777777" w:rsidR="00362CF1" w:rsidRDefault="00362CF1" w:rsidP="00680F39">
      <w:pPr>
        <w:rPr>
          <w:b/>
          <w:bCs/>
        </w:rPr>
      </w:pPr>
    </w:p>
    <w:p w14:paraId="6960CD52" w14:textId="2B634D0A" w:rsidR="00D45DEB" w:rsidDel="00F62D86" w:rsidRDefault="00D45DEB" w:rsidP="00D45DEB">
      <w:pPr>
        <w:rPr>
          <w:del w:id="64" w:author="lirong S" w:date="2020-03-13T19:56:00Z"/>
          <w:rFonts w:hint="eastAsia"/>
        </w:rPr>
      </w:pPr>
      <w:r>
        <w:rPr>
          <w:rFonts w:hint="eastAsia"/>
        </w:rPr>
        <w:t>针对成绩不合格员工和缺考员工</w:t>
      </w:r>
      <w:ins w:id="65" w:author="lirong S" w:date="2020-03-13T19:57:00Z">
        <w:r w:rsidR="00F62D86">
          <w:rPr>
            <w:rFonts w:hint="eastAsia"/>
          </w:rPr>
          <w:t>-</w:t>
        </w:r>
      </w:ins>
      <w:del w:id="66" w:author="lirong S" w:date="2020-03-13T19:57:00Z">
        <w:r w:rsidDel="00F62D86">
          <w:rPr>
            <w:rFonts w:hint="eastAsia"/>
          </w:rPr>
          <w:delText>：</w:delText>
        </w:r>
      </w:del>
    </w:p>
    <w:p w14:paraId="2305D264" w14:textId="26FF3FA3" w:rsidR="00D45DEB" w:rsidRDefault="00D45DEB" w:rsidP="00F62D86">
      <w:pPr>
        <w:pPrChange w:id="67" w:author="lirong S" w:date="2020-03-13T19:56:00Z">
          <w:pPr>
            <w:pStyle w:val="a7"/>
            <w:numPr>
              <w:numId w:val="3"/>
            </w:numPr>
            <w:ind w:left="420" w:firstLineChars="0" w:hanging="420"/>
          </w:pPr>
        </w:pPrChange>
      </w:pPr>
      <w:r>
        <w:rPr>
          <w:rFonts w:hint="eastAsia"/>
        </w:rPr>
        <w:t>组织补考</w:t>
      </w:r>
    </w:p>
    <w:p w14:paraId="293917C6" w14:textId="06DB401E" w:rsidR="00D45DEB" w:rsidDel="00916536" w:rsidRDefault="00D45DEB">
      <w:pPr>
        <w:ind w:firstLine="420"/>
        <w:rPr>
          <w:del w:id="68" w:author="lirong S" w:date="2020-03-06T21:05:00Z"/>
        </w:rPr>
        <w:pPrChange w:id="69" w:author="lirong S" w:date="2020-03-07T10:20:00Z">
          <w:pPr/>
        </w:pPrChange>
      </w:pPr>
      <w:r>
        <w:rPr>
          <w:rFonts w:hint="eastAsia"/>
        </w:rPr>
        <w:t>进入系统，点击&lt;考试信息管理-考试信息管理</w:t>
      </w:r>
      <w:r>
        <w:t>&gt;</w:t>
      </w:r>
      <w:r>
        <w:rPr>
          <w:rFonts w:hint="eastAsia"/>
        </w:rPr>
        <w:t>，</w:t>
      </w:r>
      <w:ins w:id="70" w:author="GS" w:date="2020-03-06T19:31:00Z">
        <w:r w:rsidR="00C10163">
          <w:rPr>
            <w:rFonts w:hint="eastAsia"/>
          </w:rPr>
          <w:t>首先选取一个正常考试的记录，即</w:t>
        </w:r>
      </w:ins>
      <w:r>
        <w:rPr>
          <w:rFonts w:hint="eastAsia"/>
        </w:rPr>
        <w:t>在对应的考试信息记录上点击【补考】，</w:t>
      </w:r>
      <w:r w:rsidR="00467C26">
        <w:rPr>
          <w:rFonts w:hint="eastAsia"/>
        </w:rPr>
        <w:t>自动获取相关联考试的培训名称、培训类型I</w:t>
      </w:r>
      <w:r w:rsidR="00467C26">
        <w:t>D</w:t>
      </w:r>
      <w:r w:rsidR="00467C26">
        <w:rPr>
          <w:rFonts w:hint="eastAsia"/>
        </w:rPr>
        <w:t>、考试类型</w:t>
      </w:r>
      <w:r>
        <w:rPr>
          <w:rFonts w:hint="eastAsia"/>
        </w:rPr>
        <w:t>填入补考</w:t>
      </w:r>
      <w:r w:rsidR="00467C26">
        <w:rPr>
          <w:rFonts w:hint="eastAsia"/>
        </w:rPr>
        <w:t>的添加页面</w:t>
      </w:r>
      <w:r w:rsidR="00EC5207">
        <w:rPr>
          <w:rFonts w:hint="eastAsia"/>
        </w:rPr>
        <w:t>，然后手动填写</w:t>
      </w:r>
      <w:ins w:id="71" w:author="GS" w:date="2020-03-06T19:32:00Z">
        <w:r w:rsidR="00C10163">
          <w:rPr>
            <w:rFonts w:hint="eastAsia"/>
          </w:rPr>
          <w:t>补考</w:t>
        </w:r>
      </w:ins>
      <w:del w:id="72" w:author="GS" w:date="2020-03-06T19:32:00Z">
        <w:r w:rsidR="00EC5207" w:rsidDel="00C10163">
          <w:rPr>
            <w:rFonts w:hint="eastAsia"/>
          </w:rPr>
          <w:delText>考试</w:delText>
        </w:r>
      </w:del>
      <w:r w:rsidR="00EC5207">
        <w:rPr>
          <w:rFonts w:hint="eastAsia"/>
        </w:rPr>
        <w:t>地点等</w:t>
      </w:r>
      <w:r>
        <w:rPr>
          <w:rFonts w:hint="eastAsia"/>
        </w:rPr>
        <w:t>，同时</w:t>
      </w:r>
      <w:ins w:id="73" w:author="lirong S" w:date="2020-03-07T09:46:00Z">
        <w:r w:rsidR="00FD1353">
          <w:rPr>
            <w:rFonts w:hint="eastAsia"/>
          </w:rPr>
          <w:t>根据</w:t>
        </w:r>
      </w:ins>
      <w:ins w:id="74" w:author="lirong S" w:date="2020-03-07T09:47:00Z">
        <w:r w:rsidR="00FD1353">
          <w:rPr>
            <w:rFonts w:hint="eastAsia"/>
          </w:rPr>
          <w:t>考试信息表(</w:t>
        </w:r>
        <w:r w:rsidR="00FD1353">
          <w:t>test_info_t)</w:t>
        </w:r>
        <w:r w:rsidR="00FD1353">
          <w:rPr>
            <w:rFonts w:hint="eastAsia"/>
          </w:rPr>
          <w:t>中</w:t>
        </w:r>
      </w:ins>
      <w:ins w:id="75" w:author="lirong S" w:date="2020-03-07T09:46:00Z">
        <w:r w:rsidR="00FD1353">
          <w:rPr>
            <w:rFonts w:hint="eastAsia"/>
          </w:rPr>
          <w:t>补考记录的关联考试I</w:t>
        </w:r>
        <w:r w:rsidR="00FD1353">
          <w:t>D(related_test_id)</w:t>
        </w:r>
      </w:ins>
      <w:r>
        <w:rPr>
          <w:rFonts w:hint="eastAsia"/>
        </w:rPr>
        <w:t>从“报名表”</w:t>
      </w:r>
      <w:ins w:id="76" w:author="lirong S" w:date="2020-03-07T09:45:00Z">
        <w:r w:rsidR="00FD1353">
          <w:rPr>
            <w:rFonts w:hint="eastAsia"/>
          </w:rPr>
          <w:t>(</w:t>
        </w:r>
        <w:r w:rsidR="00FD1353">
          <w:t>roll_education_t)</w:t>
        </w:r>
      </w:ins>
      <w:r>
        <w:rPr>
          <w:rFonts w:hint="eastAsia"/>
        </w:rPr>
        <w:t>中</w:t>
      </w:r>
      <w:ins w:id="77" w:author="lirong S" w:date="2020-03-07T09:48:00Z">
        <w:r w:rsidR="00FD1353">
          <w:rPr>
            <w:rFonts w:hint="eastAsia"/>
          </w:rPr>
          <w:t>筛选</w:t>
        </w:r>
      </w:ins>
      <w:del w:id="78" w:author="lirong S" w:date="2020-03-07T09:46:00Z">
        <w:r w:rsidDel="00FD1353">
          <w:rPr>
            <w:rFonts w:hint="eastAsia"/>
          </w:rPr>
          <w:delText>根据补考记录的关联考试I</w:delText>
        </w:r>
        <w:r w:rsidDel="00FD1353">
          <w:delText>D</w:delText>
        </w:r>
      </w:del>
      <w:del w:id="79" w:author="lirong S" w:date="2020-03-07T09:47:00Z">
        <w:r w:rsidR="002C6361" w:rsidDel="00FD1353">
          <w:rPr>
            <w:rFonts w:hint="eastAsia"/>
          </w:rPr>
          <w:delText>和</w:delText>
        </w:r>
      </w:del>
      <w:r w:rsidR="002C6361">
        <w:rPr>
          <w:rFonts w:hint="eastAsia"/>
        </w:rPr>
        <w:t>考核结果</w:t>
      </w:r>
      <w:ins w:id="80" w:author="lirong S" w:date="2020-03-07T09:48:00Z">
        <w:r w:rsidR="00FD1353">
          <w:rPr>
            <w:rFonts w:hint="eastAsia"/>
          </w:rPr>
          <w:t>不合格(缺考</w:t>
        </w:r>
      </w:ins>
      <w:ins w:id="81" w:author="lirong S" w:date="2020-03-13T20:06:00Z">
        <w:r w:rsidR="00604A25">
          <w:rPr>
            <w:rFonts w:hint="eastAsia"/>
          </w:rPr>
          <w:t>：</w:t>
        </w:r>
      </w:ins>
      <w:ins w:id="82" w:author="lirong S" w:date="2020-03-07T09:48:00Z">
        <w:r w:rsidR="00FD1353">
          <w:rPr>
            <w:rFonts w:hint="eastAsia"/>
          </w:rPr>
          <w:t>考核结果为-1）和不合格的（百分制：&lt;</w:t>
        </w:r>
        <w:r w:rsidR="00FD1353">
          <w:t>60</w:t>
        </w:r>
        <w:r w:rsidR="00FD1353">
          <w:rPr>
            <w:rFonts w:hint="eastAsia"/>
          </w:rPr>
          <w:t>；二分制：不合格；五分制：不及格）</w:t>
        </w:r>
        <w:r w:rsidR="00FD1353">
          <w:t>)</w:t>
        </w:r>
        <w:r w:rsidR="00FD1353">
          <w:rPr>
            <w:rFonts w:hint="eastAsia"/>
          </w:rPr>
          <w:t>的员工名单</w:t>
        </w:r>
      </w:ins>
      <w:del w:id="83" w:author="lirong S" w:date="2020-03-07T09:48:00Z">
        <w:r w:rsidR="002C6361" w:rsidDel="00FD1353">
          <w:rPr>
            <w:rFonts w:hint="eastAsia"/>
          </w:rPr>
          <w:delText>(</w:delText>
        </w:r>
        <w:r w:rsidR="00467C26" w:rsidDel="00FD1353">
          <w:rPr>
            <w:rFonts w:hint="eastAsia"/>
          </w:rPr>
          <w:delText>缺考（</w:delText>
        </w:r>
        <w:r w:rsidR="002C6361" w:rsidDel="00FD1353">
          <w:rPr>
            <w:rFonts w:hint="eastAsia"/>
          </w:rPr>
          <w:delText>考核结果为-</w:delText>
        </w:r>
        <w:r w:rsidR="00467C26" w:rsidDel="00FD1353">
          <w:rPr>
            <w:rFonts w:hint="eastAsia"/>
          </w:rPr>
          <w:delText>1</w:delText>
        </w:r>
        <w:r w:rsidR="00362CF1" w:rsidDel="00FD1353">
          <w:rPr>
            <w:rFonts w:hint="eastAsia"/>
          </w:rPr>
          <w:delText>）</w:delText>
        </w:r>
        <w:r w:rsidR="002C6361" w:rsidDel="00FD1353">
          <w:rPr>
            <w:rFonts w:hint="eastAsia"/>
          </w:rPr>
          <w:delText>和</w:delText>
        </w:r>
        <w:r w:rsidR="00362CF1" w:rsidDel="00FD1353">
          <w:rPr>
            <w:rFonts w:hint="eastAsia"/>
          </w:rPr>
          <w:delText>不合格的</w:delText>
        </w:r>
        <w:r w:rsidR="002C6361" w:rsidDel="00FD1353">
          <w:rPr>
            <w:rFonts w:hint="eastAsia"/>
          </w:rPr>
          <w:delText>（百分制</w:delText>
        </w:r>
        <w:r w:rsidR="00362CF1" w:rsidDel="00FD1353">
          <w:rPr>
            <w:rFonts w:hint="eastAsia"/>
          </w:rPr>
          <w:delText>：&lt;</w:delText>
        </w:r>
        <w:r w:rsidR="00362CF1" w:rsidDel="00FD1353">
          <w:delText>60</w:delText>
        </w:r>
        <w:r w:rsidR="00362CF1" w:rsidDel="00FD1353">
          <w:rPr>
            <w:rFonts w:hint="eastAsia"/>
          </w:rPr>
          <w:delText>；二分制：不合格；五分制：差</w:delText>
        </w:r>
      </w:del>
      <w:ins w:id="84" w:author="GS" w:date="2020-03-06T19:32:00Z">
        <w:del w:id="85" w:author="lirong S" w:date="2020-03-07T09:48:00Z">
          <w:r w:rsidR="00C10163" w:rsidDel="00FD1353">
            <w:rPr>
              <w:rFonts w:hint="eastAsia"/>
            </w:rPr>
            <w:delText>不及格</w:delText>
          </w:r>
        </w:del>
      </w:ins>
      <w:del w:id="86" w:author="lirong S" w:date="2020-03-07T09:48:00Z">
        <w:r w:rsidR="002C6361" w:rsidDel="00FD1353">
          <w:rPr>
            <w:rFonts w:hint="eastAsia"/>
          </w:rPr>
          <w:delText>）</w:delText>
        </w:r>
        <w:r w:rsidR="002C6361" w:rsidDel="00FD1353">
          <w:delText>)</w:delText>
        </w:r>
      </w:del>
      <w:ins w:id="87" w:author="lirong S" w:date="2020-03-07T09:48:00Z">
        <w:r w:rsidR="00FD1353">
          <w:rPr>
            <w:rFonts w:hint="eastAsia"/>
          </w:rPr>
          <w:t>，</w:t>
        </w:r>
      </w:ins>
      <w:del w:id="88" w:author="lirong S" w:date="2020-03-07T09:48:00Z">
        <w:r w:rsidR="002C6361" w:rsidDel="00FD1353">
          <w:rPr>
            <w:rFonts w:hint="eastAsia"/>
          </w:rPr>
          <w:delText>筛选补考名单进行显示，</w:delText>
        </w:r>
      </w:del>
      <w:r w:rsidR="002C6361">
        <w:rPr>
          <w:rFonts w:hint="eastAsia"/>
        </w:rPr>
        <w:t>此份名单不能进行添加和删除。</w:t>
      </w:r>
    </w:p>
    <w:p w14:paraId="11CC3D67" w14:textId="63EDDDCF" w:rsidR="00D45DEB" w:rsidDel="00916536" w:rsidRDefault="00D45DEB">
      <w:pPr>
        <w:ind w:firstLine="420"/>
        <w:rPr>
          <w:del w:id="89" w:author="lirong S" w:date="2020-03-06T21:05:00Z"/>
        </w:rPr>
        <w:pPrChange w:id="90" w:author="lirong S" w:date="2020-03-07T10:20:00Z">
          <w:pPr>
            <w:pStyle w:val="a7"/>
            <w:numPr>
              <w:numId w:val="3"/>
            </w:numPr>
            <w:ind w:left="420" w:firstLineChars="0" w:hanging="420"/>
          </w:pPr>
        </w:pPrChange>
      </w:pPr>
      <w:commentRangeStart w:id="91"/>
      <w:del w:id="92" w:author="lirong S" w:date="2020-03-06T21:05:00Z">
        <w:r w:rsidDel="00916536">
          <w:rPr>
            <w:rFonts w:hint="eastAsia"/>
          </w:rPr>
          <w:delText>参与下一次培训参与考试</w:delText>
        </w:r>
      </w:del>
    </w:p>
    <w:p w14:paraId="07F08B36" w14:textId="30D2EA07" w:rsidR="00D45DEB" w:rsidRDefault="00EC5207">
      <w:pPr>
        <w:ind w:firstLine="420"/>
        <w:pPrChange w:id="93" w:author="lirong S" w:date="2020-03-07T10:20:00Z">
          <w:pPr/>
        </w:pPrChange>
      </w:pPr>
      <w:del w:id="94" w:author="lirong S" w:date="2020-03-06T21:05:00Z">
        <w:r w:rsidDel="00916536">
          <w:rPr>
            <w:rFonts w:hint="eastAsia"/>
          </w:rPr>
          <w:delText>进入系统，点击&lt;考试信息管理-考试信息管理</w:delText>
        </w:r>
        <w:r w:rsidDel="00916536">
          <w:delText>&gt;</w:delText>
        </w:r>
        <w:r w:rsidDel="00916536">
          <w:rPr>
            <w:rFonts w:hint="eastAsia"/>
          </w:rPr>
          <w:delText>，添加考试，报名等流程</w:delText>
        </w:r>
        <w:commentRangeEnd w:id="91"/>
        <w:r w:rsidR="00C10163" w:rsidDel="00916536">
          <w:rPr>
            <w:rStyle w:val="aa"/>
          </w:rPr>
          <w:commentReference w:id="91"/>
        </w:r>
      </w:del>
    </w:p>
    <w:p w14:paraId="0D87C3F0" w14:textId="77777777" w:rsidR="00EC5207" w:rsidRDefault="00EC5207" w:rsidP="00D45DEB"/>
    <w:p w14:paraId="5AB33C48" w14:textId="4CE9AB00" w:rsidR="002C6361" w:rsidRDefault="00C10163" w:rsidP="00D45DEB">
      <w:ins w:id="95" w:author="GS" w:date="2020-03-06T19:24:00Z">
        <w:r>
          <w:rPr>
            <w:rFonts w:hint="eastAsia"/>
            <w:b/>
            <w:bCs/>
          </w:rPr>
          <w:t>2、</w:t>
        </w:r>
      </w:ins>
      <w:r w:rsidR="002C6361" w:rsidRPr="002C6361">
        <w:rPr>
          <w:rFonts w:hint="eastAsia"/>
          <w:b/>
          <w:bCs/>
        </w:rPr>
        <w:t>客观题 补考</w:t>
      </w:r>
    </w:p>
    <w:p w14:paraId="0847ECC1" w14:textId="77777777" w:rsidR="007A46E1" w:rsidRDefault="002C6361" w:rsidP="007A46E1">
      <w:pPr>
        <w:pStyle w:val="a7"/>
        <w:numPr>
          <w:ilvl w:val="0"/>
          <w:numId w:val="8"/>
        </w:numPr>
        <w:ind w:firstLineChars="0"/>
        <w:rPr>
          <w:ins w:id="96" w:author="lirong S" w:date="2020-03-07T09:52:00Z"/>
        </w:rPr>
      </w:pPr>
      <w:r>
        <w:rPr>
          <w:rFonts w:hint="eastAsia"/>
        </w:rPr>
        <w:t>补考员工答题完成后，点击提交，根据员工编号</w:t>
      </w:r>
      <w:r w:rsidR="00DF3EE7">
        <w:rPr>
          <w:rFonts w:hint="eastAsia"/>
        </w:rPr>
        <w:t>(</w:t>
      </w:r>
      <w:r w:rsidR="00DF3EE7">
        <w:t>employee_num)</w:t>
      </w:r>
      <w:r>
        <w:rPr>
          <w:rFonts w:hint="eastAsia"/>
        </w:rPr>
        <w:t>和</w:t>
      </w:r>
      <w:ins w:id="97" w:author="lirong S" w:date="2020-03-07T09:50:00Z">
        <w:r w:rsidR="007A46E1">
          <w:rPr>
            <w:rFonts w:hint="eastAsia"/>
          </w:rPr>
          <w:t>考试信息表中(</w:t>
        </w:r>
        <w:r w:rsidR="007A46E1">
          <w:t>test_info_t)</w:t>
        </w:r>
        <w:r w:rsidR="007A46E1">
          <w:rPr>
            <w:rFonts w:hint="eastAsia"/>
          </w:rPr>
          <w:t>中</w:t>
        </w:r>
      </w:ins>
      <w:ins w:id="98" w:author="lirong S" w:date="2020-03-07T09:52:00Z">
        <w:r w:rsidR="007A46E1">
          <w:rPr>
            <w:rFonts w:hint="eastAsia"/>
          </w:rPr>
          <w:t>此补考的</w:t>
        </w:r>
      </w:ins>
      <w:commentRangeStart w:id="99"/>
      <w:del w:id="100" w:author="lirong S" w:date="2020-03-07T09:52:00Z">
        <w:r w:rsidDel="007A46E1">
          <w:rPr>
            <w:rFonts w:hint="eastAsia"/>
          </w:rPr>
          <w:delText>补考</w:delText>
        </w:r>
      </w:del>
      <w:ins w:id="101" w:author="lirong S" w:date="2020-03-06T21:19:00Z">
        <w:r w:rsidR="0041367F">
          <w:rPr>
            <w:rFonts w:hint="eastAsia"/>
          </w:rPr>
          <w:t>相关联考试</w:t>
        </w:r>
      </w:ins>
      <w:r>
        <w:rPr>
          <w:rFonts w:hint="eastAsia"/>
        </w:rPr>
        <w:t>I</w:t>
      </w:r>
      <w:r>
        <w:t>D</w:t>
      </w:r>
      <w:r w:rsidR="00DF3EE7">
        <w:t>(</w:t>
      </w:r>
      <w:ins w:id="102" w:author="lirong S" w:date="2020-03-06T21:19:00Z">
        <w:r w:rsidR="0041367F">
          <w:t>related_</w:t>
        </w:r>
      </w:ins>
      <w:r w:rsidR="00DF3EE7">
        <w:t>test_id)</w:t>
      </w:r>
      <w:commentRangeEnd w:id="99"/>
      <w:r w:rsidR="008330EF">
        <w:rPr>
          <w:rStyle w:val="aa"/>
        </w:rPr>
        <w:commentReference w:id="99"/>
      </w:r>
      <w:r>
        <w:rPr>
          <w:rFonts w:hint="eastAsia"/>
        </w:rPr>
        <w:t>将成绩和成绩提交时间写入“报名表”</w:t>
      </w:r>
      <w:r w:rsidR="00DF3EE7">
        <w:rPr>
          <w:rFonts w:hint="eastAsia"/>
        </w:rPr>
        <w:t>(</w:t>
      </w:r>
      <w:r w:rsidR="00DF3EE7">
        <w:t>roll_education_t)</w:t>
      </w:r>
      <w:r>
        <w:rPr>
          <w:rFonts w:hint="eastAsia"/>
        </w:rPr>
        <w:t>中的补考成绩</w:t>
      </w:r>
      <w:r w:rsidR="00DF3EE7">
        <w:rPr>
          <w:rFonts w:hint="eastAsia"/>
        </w:rPr>
        <w:t>(</w:t>
      </w:r>
      <w:r w:rsidR="00DF3EE7">
        <w:t>makeup_grade)</w:t>
      </w:r>
      <w:r>
        <w:rPr>
          <w:rFonts w:hint="eastAsia"/>
        </w:rPr>
        <w:t>和补考成绩提交时间</w:t>
      </w:r>
      <w:r w:rsidR="00DF3EE7">
        <w:rPr>
          <w:rFonts w:hint="eastAsia"/>
        </w:rPr>
        <w:t>(</w:t>
      </w:r>
      <w:r w:rsidR="00DF3EE7">
        <w:t>makeup_submit_time)</w:t>
      </w:r>
    </w:p>
    <w:p w14:paraId="54A82042" w14:textId="01154E43" w:rsidR="002C6361" w:rsidRDefault="002C6361">
      <w:pPr>
        <w:pStyle w:val="a7"/>
        <w:numPr>
          <w:ilvl w:val="0"/>
          <w:numId w:val="8"/>
        </w:numPr>
        <w:ind w:firstLineChars="0"/>
        <w:pPrChange w:id="103" w:author="lirong S" w:date="2020-03-07T09:52:00Z">
          <w:pPr/>
        </w:pPrChange>
      </w:pPr>
      <w:del w:id="104" w:author="lirong S" w:date="2020-03-07T09:52:00Z">
        <w:r w:rsidDel="007A46E1">
          <w:rPr>
            <w:rFonts w:hint="eastAsia"/>
          </w:rPr>
          <w:delText>，</w:delText>
        </w:r>
      </w:del>
      <w:r>
        <w:rPr>
          <w:rFonts w:hint="eastAsia"/>
        </w:rPr>
        <w:t>编写脚本在每天凌晨2点的</w:t>
      </w:r>
      <w:r w:rsidR="00735F6B">
        <w:rPr>
          <w:rFonts w:hint="eastAsia"/>
        </w:rPr>
        <w:t>时候</w:t>
      </w:r>
      <w:r>
        <w:rPr>
          <w:rFonts w:hint="eastAsia"/>
        </w:rPr>
        <w:t>将补考成绩提交时间</w:t>
      </w:r>
      <w:r w:rsidR="00DF3EE7">
        <w:rPr>
          <w:rFonts w:hint="eastAsia"/>
        </w:rPr>
        <w:t>(</w:t>
      </w:r>
      <w:r w:rsidR="00DF3EE7">
        <w:t>makeup_submit_time)</w:t>
      </w:r>
      <w:r>
        <w:rPr>
          <w:rFonts w:hint="eastAsia"/>
        </w:rPr>
        <w:t>在当前24小时以内</w:t>
      </w:r>
      <w:r w:rsidR="000A01AF">
        <w:rPr>
          <w:rFonts w:hint="eastAsia"/>
        </w:rPr>
        <w:t>且</w:t>
      </w:r>
      <w:ins w:id="105" w:author="lirong S" w:date="2020-03-07T09:57:00Z">
        <w:r w:rsidR="007A46E1">
          <w:rPr>
            <w:rFonts w:hint="eastAsia"/>
          </w:rPr>
          <w:t>参与补考的</w:t>
        </w:r>
      </w:ins>
      <w:del w:id="106" w:author="lirong S" w:date="2020-03-07T09:57:00Z">
        <w:r w:rsidR="000A01AF" w:rsidDel="007A46E1">
          <w:rPr>
            <w:rFonts w:hint="eastAsia"/>
          </w:rPr>
          <w:delText>补考合格</w:delText>
        </w:r>
        <w:r w:rsidDel="007A46E1">
          <w:rPr>
            <w:rFonts w:hint="eastAsia"/>
          </w:rPr>
          <w:delText>的</w:delText>
        </w:r>
      </w:del>
      <w:r>
        <w:rPr>
          <w:rFonts w:hint="eastAsia"/>
        </w:rPr>
        <w:t>员工考核信息</w:t>
      </w:r>
      <w:r w:rsidR="00DF3EE7">
        <w:rPr>
          <w:rFonts w:hint="eastAsia"/>
        </w:rPr>
        <w:t>(同</w:t>
      </w:r>
      <w:r w:rsidR="00DF3EE7" w:rsidRPr="007A46E1">
        <w:rPr>
          <w:rFonts w:hint="eastAsia"/>
          <w:b/>
          <w:bCs/>
        </w:rPr>
        <w:t>客观题</w:t>
      </w:r>
      <w:r w:rsidR="00DF3EE7" w:rsidRPr="007A46E1">
        <w:rPr>
          <w:b/>
          <w:bCs/>
        </w:rPr>
        <w:t xml:space="preserve"> </w:t>
      </w:r>
      <w:r w:rsidR="00DF3EE7" w:rsidRPr="007A46E1">
        <w:rPr>
          <w:rFonts w:hint="eastAsia"/>
          <w:b/>
          <w:bCs/>
        </w:rPr>
        <w:t>正常考试</w:t>
      </w:r>
      <w:r w:rsidR="00DF3EE7">
        <w:t>)</w:t>
      </w:r>
      <w:r>
        <w:rPr>
          <w:rFonts w:hint="eastAsia"/>
        </w:rPr>
        <w:t>从</w:t>
      </w:r>
      <w:r w:rsidR="00DF3EE7">
        <w:rPr>
          <w:rFonts w:hint="eastAsia"/>
        </w:rPr>
        <w:t>“</w:t>
      </w:r>
      <w:r>
        <w:rPr>
          <w:rFonts w:hint="eastAsia"/>
        </w:rPr>
        <w:t>报名表</w:t>
      </w:r>
      <w:r w:rsidR="00DF3EE7">
        <w:t>”(roll_education_t)</w:t>
      </w:r>
      <w:r>
        <w:rPr>
          <w:rFonts w:hint="eastAsia"/>
        </w:rPr>
        <w:t>中拷贝到</w:t>
      </w:r>
      <w:r w:rsidR="00DF3EE7">
        <w:t>”</w:t>
      </w:r>
      <w:r>
        <w:rPr>
          <w:rFonts w:hint="eastAsia"/>
        </w:rPr>
        <w:t>成绩表</w:t>
      </w:r>
      <w:r w:rsidR="00DF3EE7">
        <w:t>”(</w:t>
      </w:r>
      <w:r w:rsidR="00DF3EE7" w:rsidRPr="00DF3EE7">
        <w:t>employee_education_report_t</w:t>
      </w:r>
      <w:r w:rsidR="00DF3EE7">
        <w:t>)</w:t>
      </w:r>
      <w:r>
        <w:rPr>
          <w:rFonts w:hint="eastAsia"/>
        </w:rPr>
        <w:t>中，</w:t>
      </w:r>
      <w:r w:rsidR="000A01AF">
        <w:rPr>
          <w:rFonts w:hint="eastAsia"/>
        </w:rPr>
        <w:t>同时将</w:t>
      </w:r>
      <w:r w:rsidR="00DF3EE7">
        <w:t>”</w:t>
      </w:r>
      <w:r w:rsidR="000A01AF">
        <w:rPr>
          <w:rFonts w:hint="eastAsia"/>
        </w:rPr>
        <w:t>考试信息表</w:t>
      </w:r>
      <w:r w:rsidR="00DF3EE7">
        <w:t>”(test_info_t)</w:t>
      </w:r>
      <w:r w:rsidR="000A01AF">
        <w:rPr>
          <w:rFonts w:hint="eastAsia"/>
        </w:rPr>
        <w:t>中的相应的补考记录的成绩是否导入字段</w:t>
      </w:r>
      <w:r w:rsidR="00DF3EE7">
        <w:rPr>
          <w:rFonts w:hint="eastAsia"/>
        </w:rPr>
        <w:t>(</w:t>
      </w:r>
      <w:r w:rsidR="00DF3EE7">
        <w:t>is_submitted)</w:t>
      </w:r>
      <w:r w:rsidR="000A01AF">
        <w:rPr>
          <w:rFonts w:hint="eastAsia"/>
        </w:rPr>
        <w:t>设置为1</w:t>
      </w:r>
      <w:ins w:id="107" w:author="lirong S" w:date="2020-03-07T10:03:00Z">
        <w:r w:rsidR="00826438">
          <w:rPr>
            <w:rFonts w:hint="eastAsia"/>
          </w:rPr>
          <w:t>；</w:t>
        </w:r>
      </w:ins>
      <w:ins w:id="108" w:author="lirong S" w:date="2020-03-07T10:04:00Z">
        <w:r w:rsidR="00826438">
          <w:rPr>
            <w:rFonts w:hint="eastAsia"/>
          </w:rPr>
          <w:t>将补考成绩(</w:t>
        </w:r>
        <w:r w:rsidR="00826438">
          <w:t>makeup_grade)</w:t>
        </w:r>
        <w:r w:rsidR="00826438">
          <w:rPr>
            <w:rFonts w:hint="eastAsia"/>
          </w:rPr>
          <w:t>字段为n</w:t>
        </w:r>
        <w:r w:rsidR="00826438">
          <w:t>ull</w:t>
        </w:r>
        <w:r w:rsidR="00826438">
          <w:rPr>
            <w:rFonts w:hint="eastAsia"/>
          </w:rPr>
          <w:t>的记录设置为-1；</w:t>
        </w:r>
      </w:ins>
      <w:del w:id="109" w:author="lirong S" w:date="2020-03-07T10:03:00Z">
        <w:r w:rsidR="000A01AF" w:rsidDel="00826438">
          <w:rPr>
            <w:rFonts w:hint="eastAsia"/>
          </w:rPr>
          <w:delText>，</w:delText>
        </w:r>
      </w:del>
      <w:r w:rsidR="000A01AF">
        <w:rPr>
          <w:rFonts w:hint="eastAsia"/>
        </w:rPr>
        <w:t>并将</w:t>
      </w:r>
      <w:ins w:id="110" w:author="lirong S" w:date="2020-03-07T10:04:00Z">
        <w:r w:rsidR="00826438">
          <w:rPr>
            <w:rFonts w:hint="eastAsia"/>
          </w:rPr>
          <w:t>参与补考</w:t>
        </w:r>
      </w:ins>
      <w:ins w:id="111" w:author="GS" w:date="2020-03-06T20:40:00Z">
        <w:del w:id="112" w:author="lirong S" w:date="2020-03-07T10:04:00Z">
          <w:r w:rsidR="00D05FB3" w:rsidDel="00826438">
            <w:rPr>
              <w:rFonts w:hint="eastAsia"/>
            </w:rPr>
            <w:delText>除缺考以外</w:delText>
          </w:r>
        </w:del>
        <w:r w:rsidR="00D05FB3">
          <w:rPr>
            <w:rFonts w:hint="eastAsia"/>
          </w:rPr>
          <w:t>的</w:t>
        </w:r>
      </w:ins>
      <w:ins w:id="113" w:author="GS" w:date="2020-03-06T20:41:00Z">
        <w:r w:rsidR="00D05FB3">
          <w:rPr>
            <w:rFonts w:hint="eastAsia"/>
          </w:rPr>
          <w:t>员工</w:t>
        </w:r>
      </w:ins>
      <w:del w:id="114" w:author="GS" w:date="2020-03-06T20:41:00Z">
        <w:r w:rsidR="00735F6B" w:rsidDel="00D05FB3">
          <w:rPr>
            <w:rFonts w:hint="eastAsia"/>
          </w:rPr>
          <w:delText>补考成绩</w:delText>
        </w:r>
        <w:r w:rsidR="000A01AF" w:rsidDel="00D05FB3">
          <w:rPr>
            <w:rFonts w:hint="eastAsia"/>
          </w:rPr>
          <w:delText>合格的</w:delText>
        </w:r>
      </w:del>
      <w:r w:rsidR="000A01AF">
        <w:rPr>
          <w:rFonts w:hint="eastAsia"/>
        </w:rPr>
        <w:t>记录</w:t>
      </w:r>
      <w:ins w:id="115" w:author="lirong S" w:date="2020-03-07T10:05:00Z">
        <w:r w:rsidR="00826438">
          <w:rPr>
            <w:rFonts w:hint="eastAsia"/>
          </w:rPr>
          <w:t>（即有补考成绩的）</w:t>
        </w:r>
      </w:ins>
      <w:r w:rsidR="000A01AF">
        <w:rPr>
          <w:rFonts w:hint="eastAsia"/>
        </w:rPr>
        <w:t>从</w:t>
      </w:r>
      <w:r w:rsidR="00DF3EE7">
        <w:t>”</w:t>
      </w:r>
      <w:r w:rsidR="000A01AF">
        <w:rPr>
          <w:rFonts w:hint="eastAsia"/>
        </w:rPr>
        <w:t>报名表</w:t>
      </w:r>
      <w:r w:rsidR="00DF3EE7">
        <w:t>”(roll_education_t)</w:t>
      </w:r>
      <w:r w:rsidR="000A01AF">
        <w:rPr>
          <w:rFonts w:hint="eastAsia"/>
        </w:rPr>
        <w:t>中删除。</w:t>
      </w:r>
    </w:p>
    <w:p w14:paraId="6DABCA6E" w14:textId="7281E175" w:rsidR="000A01AF" w:rsidRDefault="000A01AF" w:rsidP="00D45DEB"/>
    <w:p w14:paraId="7BB33D50" w14:textId="708143A1" w:rsidR="000A01AF" w:rsidRDefault="00C10163" w:rsidP="00D45DEB">
      <w:ins w:id="116" w:author="GS" w:date="2020-03-06T19:24:00Z">
        <w:r>
          <w:rPr>
            <w:rFonts w:hint="eastAsia"/>
            <w:b/>
            <w:bCs/>
          </w:rPr>
          <w:t>3、</w:t>
        </w:r>
      </w:ins>
      <w:r w:rsidR="000A01AF">
        <w:rPr>
          <w:rFonts w:hint="eastAsia"/>
          <w:b/>
          <w:bCs/>
        </w:rPr>
        <w:t>含</w:t>
      </w:r>
      <w:r w:rsidR="000A01AF" w:rsidRPr="000A01AF">
        <w:rPr>
          <w:rFonts w:hint="eastAsia"/>
          <w:b/>
          <w:bCs/>
        </w:rPr>
        <w:t>主观题 正常考试</w:t>
      </w:r>
    </w:p>
    <w:p w14:paraId="49DD24D0" w14:textId="07CFC72D" w:rsidR="00826438" w:rsidRDefault="000A01AF" w:rsidP="00826438">
      <w:pPr>
        <w:pStyle w:val="a7"/>
        <w:numPr>
          <w:ilvl w:val="0"/>
          <w:numId w:val="9"/>
        </w:numPr>
        <w:ind w:firstLineChars="0"/>
        <w:rPr>
          <w:ins w:id="117" w:author="lirong S" w:date="2020-03-07T10:08:00Z"/>
        </w:rPr>
      </w:pPr>
      <w:r>
        <w:rPr>
          <w:rFonts w:hint="eastAsia"/>
        </w:rPr>
        <w:t>员工答题完成后，点击提交，根</w:t>
      </w:r>
      <w:r w:rsidRPr="00DF3EE7">
        <w:rPr>
          <w:rFonts w:hint="eastAsia"/>
        </w:rPr>
        <w:t>据员工编号</w:t>
      </w:r>
      <w:del w:id="118" w:author="lirong S" w:date="2020-03-07T10:06:00Z">
        <w:r w:rsidRPr="00DF3EE7" w:rsidDel="00826438">
          <w:rPr>
            <w:rFonts w:hint="eastAsia"/>
          </w:rPr>
          <w:delText>(</w:delText>
        </w:r>
        <w:r w:rsidRPr="00DF3EE7" w:rsidDel="00826438">
          <w:delText>employee_num)</w:delText>
        </w:r>
      </w:del>
      <w:r w:rsidRPr="00DF3EE7">
        <w:rPr>
          <w:rFonts w:hint="eastAsia"/>
        </w:rPr>
        <w:t>和</w:t>
      </w:r>
      <w:commentRangeStart w:id="119"/>
      <w:ins w:id="120" w:author="GS" w:date="2020-03-06T20:43:00Z">
        <w:r w:rsidR="00D05FB3" w:rsidRPr="0063300A">
          <w:rPr>
            <w:rFonts w:hint="eastAsia"/>
          </w:rPr>
          <w:t>考试I</w:t>
        </w:r>
        <w:r w:rsidR="00D05FB3" w:rsidRPr="0063300A">
          <w:t>D(</w:t>
        </w:r>
        <w:r w:rsidR="00D05FB3" w:rsidRPr="0063300A">
          <w:rPr>
            <w:rFonts w:hint="eastAsia"/>
          </w:rPr>
          <w:t>test</w:t>
        </w:r>
        <w:r w:rsidR="00D05FB3" w:rsidRPr="0063300A">
          <w:t>_id)</w:t>
        </w:r>
        <w:commentRangeEnd w:id="119"/>
        <w:r w:rsidR="00D05FB3">
          <w:rPr>
            <w:rStyle w:val="aa"/>
          </w:rPr>
          <w:commentReference w:id="119"/>
        </w:r>
      </w:ins>
      <w:ins w:id="121" w:author="GS" w:date="2020-03-06T20:44:00Z">
        <w:r w:rsidR="00D05FB3">
          <w:t>以及</w:t>
        </w:r>
      </w:ins>
      <w:commentRangeStart w:id="122"/>
      <w:r w:rsidR="00806E2E" w:rsidRPr="00DF3EE7">
        <w:rPr>
          <w:rFonts w:hint="eastAsia"/>
        </w:rPr>
        <w:t>试卷I</w:t>
      </w:r>
      <w:r w:rsidRPr="00DF3EE7">
        <w:t>D(</w:t>
      </w:r>
      <w:r w:rsidR="00806E2E" w:rsidRPr="00DF3EE7">
        <w:t>paper</w:t>
      </w:r>
      <w:r w:rsidRPr="00DF3EE7">
        <w:t>_id)</w:t>
      </w:r>
      <w:commentRangeEnd w:id="122"/>
      <w:r w:rsidR="00D05FB3">
        <w:rPr>
          <w:rStyle w:val="aa"/>
        </w:rPr>
        <w:commentReference w:id="122"/>
      </w:r>
      <w:r w:rsidRPr="00DF3EE7">
        <w:rPr>
          <w:rFonts w:hint="eastAsia"/>
        </w:rPr>
        <w:t>将员工答题情况写入“答题表”(</w:t>
      </w:r>
      <w:r w:rsidRPr="00DF3EE7">
        <w:t>test_score_t)</w:t>
      </w:r>
      <w:r w:rsidRPr="00DF3EE7">
        <w:rPr>
          <w:rFonts w:hint="eastAsia"/>
        </w:rPr>
        <w:t>中</w:t>
      </w:r>
      <w:ins w:id="123" w:author="lirong S" w:date="2020-03-07T10:12:00Z">
        <w:r w:rsidR="00826438">
          <w:rPr>
            <w:rFonts w:hint="eastAsia"/>
          </w:rPr>
          <w:t>；</w:t>
        </w:r>
      </w:ins>
      <w:del w:id="124" w:author="lirong S" w:date="2020-03-07T10:12:00Z">
        <w:r w:rsidRPr="00DF3EE7" w:rsidDel="00826438">
          <w:rPr>
            <w:rFonts w:hint="eastAsia"/>
          </w:rPr>
          <w:delText>，</w:delText>
        </w:r>
      </w:del>
    </w:p>
    <w:p w14:paraId="0A4CEAAD" w14:textId="27D0A9CB" w:rsidR="00826438" w:rsidRDefault="000A01AF" w:rsidP="00826438">
      <w:pPr>
        <w:pStyle w:val="a7"/>
        <w:numPr>
          <w:ilvl w:val="0"/>
          <w:numId w:val="9"/>
        </w:numPr>
        <w:ind w:firstLineChars="0"/>
        <w:rPr>
          <w:ins w:id="125" w:author="lirong S" w:date="2020-03-07T10:12:00Z"/>
        </w:rPr>
      </w:pPr>
      <w:del w:id="126" w:author="lirong S" w:date="2020-03-07T10:08:00Z">
        <w:r w:rsidRPr="00DF3EE7" w:rsidDel="00826438">
          <w:rPr>
            <w:rFonts w:hint="eastAsia"/>
          </w:rPr>
          <w:delText>由</w:delText>
        </w:r>
      </w:del>
      <w:r w:rsidRPr="00DF3EE7">
        <w:rPr>
          <w:rFonts w:hint="eastAsia"/>
        </w:rPr>
        <w:t>老师</w:t>
      </w:r>
      <w:ins w:id="127" w:author="lirong S" w:date="2020-03-07T10:08:00Z">
        <w:r w:rsidR="00826438">
          <w:rPr>
            <w:rFonts w:hint="eastAsia"/>
          </w:rPr>
          <w:t>对</w:t>
        </w:r>
      </w:ins>
      <w:ins w:id="128" w:author="lirong S" w:date="2020-03-07T10:09:00Z">
        <w:r w:rsidR="00826438">
          <w:rPr>
            <w:rFonts w:hint="eastAsia"/>
          </w:rPr>
          <w:t>答题表(</w:t>
        </w:r>
        <w:r w:rsidR="00826438">
          <w:t>test_score_t)</w:t>
        </w:r>
        <w:r w:rsidR="00826438">
          <w:rPr>
            <w:rFonts w:hint="eastAsia"/>
          </w:rPr>
          <w:t>中的答题情况</w:t>
        </w:r>
      </w:ins>
      <w:r w:rsidRPr="00DF3EE7">
        <w:rPr>
          <w:rFonts w:hint="eastAsia"/>
        </w:rPr>
        <w:t>进行批改</w:t>
      </w:r>
      <w:ins w:id="129" w:author="GS" w:date="2020-03-06T20:42:00Z">
        <w:r w:rsidR="00D05FB3">
          <w:rPr>
            <w:rFonts w:hint="eastAsia"/>
          </w:rPr>
          <w:t>（丹森）</w:t>
        </w:r>
      </w:ins>
      <w:r w:rsidR="00806E2E" w:rsidRPr="00DF3EE7">
        <w:rPr>
          <w:rFonts w:hint="eastAsia"/>
        </w:rPr>
        <w:t>，点击【提交】，根据员工编号(</w:t>
      </w:r>
      <w:r w:rsidR="00806E2E" w:rsidRPr="00DF3EE7">
        <w:t>employee_num)</w:t>
      </w:r>
      <w:r w:rsidR="00806E2E" w:rsidRPr="00DF3EE7">
        <w:rPr>
          <w:rFonts w:hint="eastAsia"/>
        </w:rPr>
        <w:t>和考试I</w:t>
      </w:r>
      <w:r w:rsidR="00806E2E" w:rsidRPr="00DF3EE7">
        <w:t>D(</w:t>
      </w:r>
      <w:r w:rsidR="00806E2E" w:rsidRPr="00DF3EE7">
        <w:rPr>
          <w:rFonts w:hint="eastAsia"/>
        </w:rPr>
        <w:t>test</w:t>
      </w:r>
      <w:r w:rsidR="00806E2E" w:rsidRPr="00DF3EE7">
        <w:t>_id)</w:t>
      </w:r>
      <w:r w:rsidR="00806E2E" w:rsidRPr="00DF3EE7">
        <w:rPr>
          <w:rFonts w:hint="eastAsia"/>
        </w:rPr>
        <w:t>将成绩</w:t>
      </w:r>
      <w:del w:id="130" w:author="lirong S" w:date="2020-03-07T10:11:00Z">
        <w:r w:rsidR="00806E2E" w:rsidRPr="00DF3EE7" w:rsidDel="00826438">
          <w:rPr>
            <w:rFonts w:hint="eastAsia"/>
          </w:rPr>
          <w:delText>(</w:delText>
        </w:r>
        <w:r w:rsidR="00806E2E" w:rsidRPr="00DF3EE7" w:rsidDel="00826438">
          <w:delText>score)</w:delText>
        </w:r>
      </w:del>
      <w:r w:rsidR="00806E2E" w:rsidRPr="00DF3EE7">
        <w:rPr>
          <w:rFonts w:hint="eastAsia"/>
        </w:rPr>
        <w:t>和考试成绩提交时间</w:t>
      </w:r>
      <w:del w:id="131" w:author="lirong S" w:date="2020-03-07T10:11:00Z">
        <w:r w:rsidR="00806E2E" w:rsidRPr="00DF3EE7" w:rsidDel="00826438">
          <w:rPr>
            <w:rFonts w:hint="eastAsia"/>
          </w:rPr>
          <w:delText>(</w:delText>
        </w:r>
        <w:r w:rsidR="00806E2E" w:rsidRPr="00DF3EE7" w:rsidDel="00826438">
          <w:delText>test_submit_time)</w:delText>
        </w:r>
        <w:r w:rsidR="00806E2E" w:rsidRPr="00DF3EE7" w:rsidDel="00826438">
          <w:rPr>
            <w:rFonts w:hint="eastAsia"/>
          </w:rPr>
          <w:delText>写</w:delText>
        </w:r>
      </w:del>
      <w:ins w:id="132" w:author="lirong S" w:date="2020-03-07T10:11:00Z">
        <w:r w:rsidR="00826438">
          <w:rPr>
            <w:rFonts w:hint="eastAsia"/>
          </w:rPr>
          <w:t>依次写</w:t>
        </w:r>
      </w:ins>
      <w:r w:rsidR="00806E2E" w:rsidRPr="00DF3EE7">
        <w:rPr>
          <w:rFonts w:hint="eastAsia"/>
        </w:rPr>
        <w:t>入“报名表”(</w:t>
      </w:r>
      <w:r w:rsidR="00806E2E" w:rsidRPr="00DF3EE7">
        <w:t>roll_education_t)</w:t>
      </w:r>
      <w:r w:rsidR="00806E2E" w:rsidRPr="00DF3EE7">
        <w:rPr>
          <w:rFonts w:hint="eastAsia"/>
        </w:rPr>
        <w:t>中</w:t>
      </w:r>
      <w:ins w:id="133" w:author="lirong S" w:date="2020-03-07T10:11:00Z">
        <w:r w:rsidR="00826438">
          <w:rPr>
            <w:rFonts w:hint="eastAsia"/>
          </w:rPr>
          <w:t>的</w:t>
        </w:r>
        <w:r w:rsidR="00826438" w:rsidRPr="00DF3EE7">
          <w:rPr>
            <w:rFonts w:hint="eastAsia"/>
          </w:rPr>
          <w:t>(</w:t>
        </w:r>
        <w:r w:rsidR="00826438" w:rsidRPr="00DF3EE7">
          <w:t>score)</w:t>
        </w:r>
        <w:r w:rsidR="00826438">
          <w:rPr>
            <w:rFonts w:hint="eastAsia"/>
          </w:rPr>
          <w:t>字段和</w:t>
        </w:r>
        <w:r w:rsidR="00826438" w:rsidRPr="00DF3EE7">
          <w:rPr>
            <w:rFonts w:hint="eastAsia"/>
          </w:rPr>
          <w:t>(</w:t>
        </w:r>
        <w:r w:rsidR="00826438" w:rsidRPr="00DF3EE7">
          <w:t>test_submit_time)</w:t>
        </w:r>
        <w:r w:rsidR="00826438">
          <w:rPr>
            <w:rFonts w:hint="eastAsia"/>
          </w:rPr>
          <w:t>字段</w:t>
        </w:r>
      </w:ins>
      <w:ins w:id="134" w:author="lirong S" w:date="2020-03-07T10:12:00Z">
        <w:r w:rsidR="00826438">
          <w:rPr>
            <w:rFonts w:hint="eastAsia"/>
          </w:rPr>
          <w:t>；</w:t>
        </w:r>
      </w:ins>
      <w:del w:id="135" w:author="lirong S" w:date="2020-03-07T10:12:00Z">
        <w:r w:rsidR="00806E2E" w:rsidRPr="00DF3EE7" w:rsidDel="00826438">
          <w:rPr>
            <w:rFonts w:hint="eastAsia"/>
          </w:rPr>
          <w:delText>，</w:delText>
        </w:r>
      </w:del>
    </w:p>
    <w:p w14:paraId="0A09B01E" w14:textId="37B2A5B4" w:rsidR="000A01AF" w:rsidRDefault="000A01AF">
      <w:pPr>
        <w:pStyle w:val="a7"/>
        <w:numPr>
          <w:ilvl w:val="0"/>
          <w:numId w:val="9"/>
        </w:numPr>
        <w:ind w:firstLineChars="0"/>
        <w:pPrChange w:id="136" w:author="lirong S" w:date="2020-03-07T10:08:00Z">
          <w:pPr/>
        </w:pPrChange>
      </w:pPr>
      <w:r w:rsidRPr="00DF3EE7">
        <w:rPr>
          <w:rFonts w:hint="eastAsia"/>
        </w:rPr>
        <w:t>编写脚本，在每天凌晨两点的时候将</w:t>
      </w:r>
      <w:ins w:id="137" w:author="lirong S" w:date="2020-03-07T10:12:00Z">
        <w:r w:rsidR="00826438">
          <w:rPr>
            <w:rFonts w:hint="eastAsia"/>
          </w:rPr>
          <w:t>“报名表”</w:t>
        </w:r>
        <w:r w:rsidR="00826438">
          <w:t>(roll_education_t)</w:t>
        </w:r>
        <w:r w:rsidR="00826438">
          <w:rPr>
            <w:rFonts w:hint="eastAsia"/>
          </w:rPr>
          <w:t>中的</w:t>
        </w:r>
      </w:ins>
      <w:r w:rsidRPr="00DF3EE7">
        <w:rPr>
          <w:rFonts w:hint="eastAsia"/>
        </w:rPr>
        <w:t>考试成绩提交时间</w:t>
      </w:r>
      <w:r w:rsidRPr="00DF3EE7">
        <w:rPr>
          <w:rFonts w:hint="eastAsia"/>
        </w:rPr>
        <w:lastRenderedPageBreak/>
        <w:t>(</w:t>
      </w:r>
      <w:r w:rsidRPr="00DF3EE7">
        <w:t>test_submit_time)</w:t>
      </w:r>
      <w:r w:rsidRPr="00DF3EE7">
        <w:rPr>
          <w:rFonts w:hint="eastAsia"/>
        </w:rPr>
        <w:t>在当前24小时以内且</w:t>
      </w:r>
      <w:ins w:id="138" w:author="lirong S" w:date="2020-03-07T10:13:00Z">
        <w:r w:rsidR="00847079">
          <w:rPr>
            <w:rFonts w:hint="eastAsia"/>
          </w:rPr>
          <w:t>参与考试</w:t>
        </w:r>
      </w:ins>
      <w:del w:id="139" w:author="lirong S" w:date="2020-03-07T10:13:00Z">
        <w:r w:rsidRPr="00DF3EE7" w:rsidDel="00847079">
          <w:rPr>
            <w:rFonts w:hint="eastAsia"/>
          </w:rPr>
          <w:delText>考核合格</w:delText>
        </w:r>
      </w:del>
      <w:r w:rsidRPr="00DF3EE7">
        <w:rPr>
          <w:rFonts w:hint="eastAsia"/>
        </w:rPr>
        <w:t>的员工信息</w:t>
      </w:r>
      <w:ins w:id="140" w:author="lirong S" w:date="2020-03-07T10:13:00Z">
        <w:r w:rsidR="000120C1">
          <w:rPr>
            <w:rFonts w:hint="eastAsia"/>
          </w:rPr>
          <w:t>【</w:t>
        </w:r>
        <w:r w:rsidR="000120C1" w:rsidRPr="00CE4CD6">
          <w:rPr>
            <w:rFonts w:hint="eastAsia"/>
          </w:rPr>
          <w:t>视图</w:t>
        </w:r>
        <w:r w:rsidR="000120C1">
          <w:rPr>
            <w:rFonts w:hint="eastAsia"/>
          </w:rPr>
          <w:t>r</w:t>
        </w:r>
        <w:r w:rsidR="000120C1">
          <w:t>oll_employee_view</w:t>
        </w:r>
        <w:r w:rsidR="000120C1">
          <w:rPr>
            <w:rFonts w:hint="eastAsia"/>
          </w:rPr>
          <w:t>：</w:t>
        </w:r>
        <w:r w:rsidR="000120C1" w:rsidRPr="00CE4CD6">
          <w:rPr>
            <w:rFonts w:hint="eastAsia"/>
          </w:rPr>
          <w:t>员工编号</w:t>
        </w:r>
        <w:r w:rsidR="000120C1" w:rsidRPr="00CE4CD6">
          <w:t>(employee_num)</w:t>
        </w:r>
        <w:r w:rsidR="000120C1" w:rsidRPr="00CE4CD6">
          <w:rPr>
            <w:rFonts w:hint="eastAsia"/>
          </w:rPr>
          <w:t>、考试I</w:t>
        </w:r>
        <w:r w:rsidR="000120C1" w:rsidRPr="00CE4CD6">
          <w:t>D(test_id)</w:t>
        </w:r>
        <w:r w:rsidR="000120C1" w:rsidRPr="00CE4CD6">
          <w:rPr>
            <w:rFonts w:hint="eastAsia"/>
          </w:rPr>
          <w:t>、考试名称</w:t>
        </w:r>
        <w:r w:rsidR="000120C1" w:rsidRPr="00CE4CD6">
          <w:t>(test_name)</w:t>
        </w:r>
        <w:r w:rsidR="000120C1" w:rsidRPr="00CE4CD6">
          <w:rPr>
            <w:rFonts w:hint="eastAsia"/>
          </w:rPr>
          <w:t>、培训类型</w:t>
        </w:r>
        <w:r w:rsidR="000120C1" w:rsidRPr="00CE4CD6">
          <w:t>ID(edu_category_id)</w:t>
        </w:r>
        <w:r w:rsidR="000120C1" w:rsidRPr="00CE4CD6">
          <w:rPr>
            <w:rFonts w:hint="eastAsia"/>
          </w:rPr>
          <w:t>、考试地点</w:t>
        </w:r>
        <w:r w:rsidR="000120C1" w:rsidRPr="00CE4CD6">
          <w:t>(test_address)</w:t>
        </w:r>
        <w:r w:rsidR="000120C1" w:rsidRPr="00CE4CD6">
          <w:rPr>
            <w:rFonts w:hint="eastAsia"/>
          </w:rPr>
          <w:t>、考试起始时间</w:t>
        </w:r>
        <w:r w:rsidR="000120C1" w:rsidRPr="00CE4CD6">
          <w:t>(test_start_time)</w:t>
        </w:r>
        <w:r w:rsidR="000120C1" w:rsidRPr="00CE4CD6">
          <w:rPr>
            <w:rFonts w:hint="eastAsia"/>
          </w:rPr>
          <w:t>、考试结束时间</w:t>
        </w:r>
        <w:r w:rsidR="000120C1" w:rsidRPr="00CE4CD6">
          <w:t>(test_end_time)</w:t>
        </w:r>
        <w:r w:rsidR="000120C1" w:rsidRPr="00CE4CD6">
          <w:rPr>
            <w:rFonts w:hint="eastAsia"/>
          </w:rPr>
          <w:t>、计分方式</w:t>
        </w:r>
        <w:r w:rsidR="000120C1" w:rsidRPr="00CE4CD6">
          <w:t>(score_mode)</w:t>
        </w:r>
        <w:r w:rsidR="000120C1" w:rsidRPr="00CE4CD6">
          <w:rPr>
            <w:rFonts w:hint="eastAsia"/>
          </w:rPr>
          <w:t>、考核结果</w:t>
        </w:r>
        <w:r w:rsidR="000120C1" w:rsidRPr="00CE4CD6">
          <w:t>(score)</w:t>
        </w:r>
        <w:r w:rsidR="000120C1" w:rsidRPr="00CE4CD6">
          <w:rPr>
            <w:rFonts w:hint="eastAsia"/>
          </w:rPr>
          <w:t>、补考成绩(</w:t>
        </w:r>
        <w:r w:rsidR="000120C1" w:rsidRPr="00CE4CD6">
          <w:t>makeup_grade)</w:t>
        </w:r>
        <w:r w:rsidR="000120C1">
          <w:rPr>
            <w:rFonts w:hint="eastAsia"/>
          </w:rPr>
          <w:t>】</w:t>
        </w:r>
      </w:ins>
      <w:del w:id="141" w:author="lirong S" w:date="2020-03-07T10:13:00Z">
        <w:r w:rsidRPr="00DF3EE7" w:rsidDel="000120C1">
          <w:rPr>
            <w:rFonts w:hint="eastAsia"/>
          </w:rPr>
          <w:delText>(员工编号(</w:delText>
        </w:r>
        <w:r w:rsidRPr="00DF3EE7" w:rsidDel="000120C1">
          <w:delText>employee_num)</w:delText>
        </w:r>
        <w:r w:rsidRPr="00DF3EE7" w:rsidDel="000120C1">
          <w:rPr>
            <w:rFonts w:hint="eastAsia"/>
          </w:rPr>
          <w:delText>、考核结果(grade</w:delText>
        </w:r>
        <w:r w:rsidRPr="00DF3EE7" w:rsidDel="000120C1">
          <w:delText>)</w:delText>
        </w:r>
        <w:r w:rsidRPr="00DF3EE7" w:rsidDel="000120C1">
          <w:rPr>
            <w:rFonts w:hint="eastAsia"/>
          </w:rPr>
          <w:delText>从报名表中直接拷贝到成绩表中，考试名称(</w:delText>
        </w:r>
        <w:r w:rsidRPr="00DF3EE7" w:rsidDel="000120C1">
          <w:delText>test_name)</w:delText>
        </w:r>
        <w:r w:rsidRPr="00DF3EE7" w:rsidDel="000120C1">
          <w:rPr>
            <w:rFonts w:hint="eastAsia"/>
          </w:rPr>
          <w:delText>、培训</w:delText>
        </w:r>
        <w:r w:rsidDel="000120C1">
          <w:rPr>
            <w:rFonts w:hint="eastAsia"/>
          </w:rPr>
          <w:delText>类型I</w:delText>
        </w:r>
        <w:r w:rsidDel="000120C1">
          <w:delText>D(edu_category_id)</w:delText>
        </w:r>
        <w:r w:rsidDel="000120C1">
          <w:rPr>
            <w:rFonts w:hint="eastAsia"/>
          </w:rPr>
          <w:delText>、考试地点(</w:delText>
        </w:r>
        <w:r w:rsidDel="000120C1">
          <w:delText>test_address)</w:delText>
        </w:r>
        <w:r w:rsidDel="000120C1">
          <w:rPr>
            <w:rFonts w:hint="eastAsia"/>
          </w:rPr>
          <w:delText>、考试起始时间(</w:delText>
        </w:r>
        <w:r w:rsidDel="000120C1">
          <w:delText>test_start_time)</w:delText>
        </w:r>
        <w:r w:rsidDel="000120C1">
          <w:rPr>
            <w:rFonts w:hint="eastAsia"/>
          </w:rPr>
          <w:delText>、考试结束时间(</w:delText>
        </w:r>
        <w:r w:rsidDel="000120C1">
          <w:delText>test_end_time)</w:delText>
        </w:r>
        <w:r w:rsidDel="000120C1">
          <w:rPr>
            <w:rFonts w:hint="eastAsia"/>
          </w:rPr>
          <w:delText>、计分方式(</w:delText>
        </w:r>
        <w:r w:rsidDel="000120C1">
          <w:delText>score_mode)</w:delText>
        </w:r>
        <w:r w:rsidDel="000120C1">
          <w:rPr>
            <w:rFonts w:hint="eastAsia"/>
          </w:rPr>
          <w:delText>根据考试I</w:delText>
        </w:r>
        <w:r w:rsidDel="000120C1">
          <w:delText>D(test_id)</w:delText>
        </w:r>
        <w:r w:rsidDel="000120C1">
          <w:rPr>
            <w:rFonts w:hint="eastAsia"/>
          </w:rPr>
          <w:delText>从考试信息表(</w:delText>
        </w:r>
        <w:r w:rsidDel="000120C1">
          <w:delText>test_info_t)</w:delText>
        </w:r>
        <w:r w:rsidDel="000120C1">
          <w:rPr>
            <w:rFonts w:hint="eastAsia"/>
          </w:rPr>
          <w:delText>中获取</w:delText>
        </w:r>
        <w:r w:rsidDel="000120C1">
          <w:delText>)</w:delText>
        </w:r>
      </w:del>
      <w:del w:id="142" w:author="lirong S" w:date="2020-03-07T10:14:00Z">
        <w:r w:rsidDel="000120C1">
          <w:rPr>
            <w:rFonts w:hint="eastAsia"/>
          </w:rPr>
          <w:delText>从“报名表”(</w:delText>
        </w:r>
        <w:r w:rsidDel="000120C1">
          <w:delText>roll_education_t)</w:delText>
        </w:r>
        <w:r w:rsidDel="000120C1">
          <w:rPr>
            <w:rFonts w:hint="eastAsia"/>
          </w:rPr>
          <w:delText>中</w:delText>
        </w:r>
      </w:del>
      <w:r>
        <w:rPr>
          <w:rFonts w:hint="eastAsia"/>
        </w:rPr>
        <w:t>写入“成绩表”(</w:t>
      </w:r>
      <w:r w:rsidRPr="00826438">
        <w:rPr>
          <w:rFonts w:ascii="Times New Roman" w:hAnsi="Times New Roman"/>
          <w:szCs w:val="21"/>
        </w:rPr>
        <w:t>employee_education_report_t</w:t>
      </w:r>
      <w:r>
        <w:t>)</w:t>
      </w:r>
      <w:r>
        <w:rPr>
          <w:rFonts w:hint="eastAsia"/>
        </w:rPr>
        <w:t>中</w:t>
      </w:r>
      <w:ins w:id="143" w:author="lirong S" w:date="2020-03-07T10:14:00Z">
        <w:r w:rsidR="000120C1">
          <w:rPr>
            <w:rFonts w:hint="eastAsia"/>
          </w:rPr>
          <w:t>；</w:t>
        </w:r>
      </w:ins>
      <w:del w:id="144" w:author="lirong S" w:date="2020-03-07T10:14:00Z">
        <w:r w:rsidDel="000120C1">
          <w:rPr>
            <w:rFonts w:hint="eastAsia"/>
          </w:rPr>
          <w:delText>，</w:delText>
        </w:r>
      </w:del>
      <w:ins w:id="145" w:author="lirong S" w:date="2020-03-07T10:16:00Z">
        <w:r w:rsidR="000120C1">
          <w:rPr>
            <w:rFonts w:hint="eastAsia"/>
          </w:rPr>
          <w:t>将成绩合格的记录从报名表(</w:t>
        </w:r>
        <w:r w:rsidR="000120C1">
          <w:t>roll_education_t)</w:t>
        </w:r>
        <w:r w:rsidR="000120C1">
          <w:rPr>
            <w:rFonts w:hint="eastAsia"/>
          </w:rPr>
          <w:t>中删除；将考试成绩</w:t>
        </w:r>
        <w:r w:rsidR="000120C1">
          <w:t>(score)字段</w:t>
        </w:r>
        <w:r w:rsidR="000120C1">
          <w:rPr>
            <w:rFonts w:hint="eastAsia"/>
          </w:rPr>
          <w:t>为n</w:t>
        </w:r>
        <w:r w:rsidR="000120C1">
          <w:t>ull</w:t>
        </w:r>
        <w:r w:rsidR="000120C1">
          <w:rPr>
            <w:rFonts w:hint="eastAsia"/>
          </w:rPr>
          <w:t>的记录</w:t>
        </w:r>
        <w:r w:rsidR="000120C1">
          <w:t>设置为</w:t>
        </w:r>
        <w:r w:rsidR="000120C1">
          <w:rPr>
            <w:rFonts w:hint="eastAsia"/>
          </w:rPr>
          <w:t>-</w:t>
        </w:r>
        <w:r w:rsidR="000120C1">
          <w:t>1</w:t>
        </w:r>
        <w:r w:rsidR="000120C1">
          <w:rPr>
            <w:rFonts w:hint="eastAsia"/>
          </w:rPr>
          <w:t>，</w:t>
        </w:r>
        <w:r w:rsidR="000120C1">
          <w:t>表示缺考</w:t>
        </w:r>
        <w:r w:rsidR="000120C1">
          <w:rPr>
            <w:rFonts w:hint="eastAsia"/>
          </w:rPr>
          <w:t>；将考试信息表(t</w:t>
        </w:r>
        <w:r w:rsidR="000120C1">
          <w:t>est_info_t)</w:t>
        </w:r>
        <w:r w:rsidR="000120C1">
          <w:rPr>
            <w:rFonts w:hint="eastAsia"/>
          </w:rPr>
          <w:t>中的考试的成绩是否导入(</w:t>
        </w:r>
        <w:r w:rsidR="000120C1">
          <w:t>is_submitted)</w:t>
        </w:r>
        <w:r w:rsidR="000120C1">
          <w:rPr>
            <w:rFonts w:hint="eastAsia"/>
          </w:rPr>
          <w:t>字段设置为1</w:t>
        </w:r>
      </w:ins>
      <w:del w:id="146" w:author="lirong S" w:date="2020-03-07T10:16:00Z">
        <w:r w:rsidDel="000120C1">
          <w:rPr>
            <w:rFonts w:hint="eastAsia"/>
          </w:rPr>
          <w:delText>同时将考试信息表(t</w:delText>
        </w:r>
        <w:r w:rsidDel="000120C1">
          <w:delText>est_info_t)</w:delText>
        </w:r>
        <w:r w:rsidDel="000120C1">
          <w:rPr>
            <w:rFonts w:hint="eastAsia"/>
          </w:rPr>
          <w:delText>中的考试的成绩是否导入字段(</w:delText>
        </w:r>
        <w:r w:rsidDel="000120C1">
          <w:delText>is_submitted)</w:delText>
        </w:r>
        <w:r w:rsidDel="000120C1">
          <w:rPr>
            <w:rFonts w:hint="eastAsia"/>
          </w:rPr>
          <w:delText>设置为1，将</w:delText>
        </w:r>
        <w:r w:rsidR="00735F6B" w:rsidDel="000120C1">
          <w:rPr>
            <w:rFonts w:hint="eastAsia"/>
          </w:rPr>
          <w:delText>考试</w:delText>
        </w:r>
        <w:r w:rsidDel="000120C1">
          <w:rPr>
            <w:rFonts w:hint="eastAsia"/>
          </w:rPr>
          <w:delText>成绩合格的记录从报名表(</w:delText>
        </w:r>
        <w:r w:rsidDel="000120C1">
          <w:delText>roll_education_t)</w:delText>
        </w:r>
        <w:r w:rsidDel="000120C1">
          <w:rPr>
            <w:rFonts w:hint="eastAsia"/>
          </w:rPr>
          <w:delText>中删除。</w:delText>
        </w:r>
      </w:del>
    </w:p>
    <w:p w14:paraId="7B062A1F" w14:textId="51E3E033" w:rsidR="000A01AF" w:rsidRDefault="000A01AF" w:rsidP="00D45DEB"/>
    <w:p w14:paraId="45B9D9D8" w14:textId="2EEA1101" w:rsidR="00806E2E" w:rsidDel="0099433E" w:rsidRDefault="00806E2E" w:rsidP="00806E2E">
      <w:pPr>
        <w:rPr>
          <w:del w:id="147" w:author="lirong S" w:date="2020-03-13T20:10:00Z"/>
          <w:rFonts w:hint="eastAsia"/>
        </w:rPr>
      </w:pPr>
      <w:r>
        <w:rPr>
          <w:rFonts w:hint="eastAsia"/>
        </w:rPr>
        <w:t>针对成绩不合格员工和缺考员工</w:t>
      </w:r>
      <w:ins w:id="148" w:author="lirong S" w:date="2020-03-13T20:10:00Z">
        <w:r w:rsidR="0099433E">
          <w:rPr>
            <w:rFonts w:hint="eastAsia"/>
          </w:rPr>
          <w:t>-</w:t>
        </w:r>
        <w:r w:rsidR="0099433E">
          <w:t>-</w:t>
        </w:r>
      </w:ins>
      <w:del w:id="149" w:author="lirong S" w:date="2020-03-13T20:10:00Z">
        <w:r w:rsidDel="0099433E">
          <w:rPr>
            <w:rFonts w:hint="eastAsia"/>
          </w:rPr>
          <w:delText>：</w:delText>
        </w:r>
      </w:del>
    </w:p>
    <w:p w14:paraId="05E6FC01" w14:textId="77777777" w:rsidR="00806E2E" w:rsidRDefault="00806E2E" w:rsidP="0099433E">
      <w:pPr>
        <w:pPrChange w:id="150" w:author="lirong S" w:date="2020-03-13T20:10:00Z">
          <w:pPr>
            <w:pStyle w:val="a7"/>
            <w:numPr>
              <w:numId w:val="3"/>
            </w:numPr>
            <w:ind w:left="420" w:firstLineChars="0" w:hanging="420"/>
          </w:pPr>
        </w:pPrChange>
      </w:pPr>
      <w:r>
        <w:rPr>
          <w:rFonts w:hint="eastAsia"/>
        </w:rPr>
        <w:t>组织补考</w:t>
      </w:r>
    </w:p>
    <w:p w14:paraId="4ACF651C" w14:textId="215B1FA2" w:rsidR="00735F6B" w:rsidDel="009F5308" w:rsidRDefault="00735F6B">
      <w:pPr>
        <w:ind w:firstLine="420"/>
        <w:rPr>
          <w:del w:id="151" w:author="lirong S" w:date="2020-03-07T10:18:00Z"/>
        </w:rPr>
        <w:pPrChange w:id="152" w:author="lirong S" w:date="2020-03-07T10:20:00Z">
          <w:pPr/>
        </w:pPrChange>
      </w:pPr>
      <w:r>
        <w:rPr>
          <w:rFonts w:hint="eastAsia"/>
        </w:rPr>
        <w:t>进入系统，点击&lt;考试信息管理-考试信息管理</w:t>
      </w:r>
      <w:r>
        <w:t>&gt;</w:t>
      </w:r>
      <w:r>
        <w:rPr>
          <w:rFonts w:hint="eastAsia"/>
        </w:rPr>
        <w:t>，</w:t>
      </w:r>
      <w:ins w:id="153" w:author="lirong S" w:date="2020-03-07T10:19:00Z">
        <w:r w:rsidR="009F5308">
          <w:rPr>
            <w:rFonts w:hint="eastAsia"/>
          </w:rPr>
          <w:t>首先选取一个正常考试的记录，即在对应的考试信息记录上点击【补考】，自动获取相关联考试的培训名称、培训类型I</w:t>
        </w:r>
        <w:r w:rsidR="009F5308">
          <w:t>D</w:t>
        </w:r>
        <w:r w:rsidR="009F5308">
          <w:rPr>
            <w:rFonts w:hint="eastAsia"/>
          </w:rPr>
          <w:t>、考试类型填入补考的添加页面，然后手动填写补考地点等，</w:t>
        </w:r>
      </w:ins>
      <w:del w:id="154" w:author="lirong S" w:date="2020-03-07T10:19:00Z">
        <w:r w:rsidDel="009F5308">
          <w:rPr>
            <w:rFonts w:hint="eastAsia"/>
          </w:rPr>
          <w:delText>在对应的考试信息记录上点击【补考】，自动获取相关联考试的培训名称、培训类型I</w:delText>
        </w:r>
        <w:r w:rsidDel="009F5308">
          <w:delText>D</w:delText>
        </w:r>
        <w:r w:rsidDel="009F5308">
          <w:rPr>
            <w:rFonts w:hint="eastAsia"/>
          </w:rPr>
          <w:delText>、考试类型填入补考的添加页面，然后手动填写考试地点等，</w:delText>
        </w:r>
      </w:del>
      <w:del w:id="155" w:author="lirong S" w:date="2020-03-07T10:18:00Z">
        <w:r w:rsidDel="009F5308">
          <w:rPr>
            <w:rFonts w:hint="eastAsia"/>
          </w:rPr>
          <w:delText>同时从“报名表”中根据补考记录的关联考试I</w:delText>
        </w:r>
        <w:r w:rsidDel="009F5308">
          <w:delText>D</w:delText>
        </w:r>
        <w:r w:rsidDel="009F5308">
          <w:rPr>
            <w:rFonts w:hint="eastAsia"/>
          </w:rPr>
          <w:delText>和</w:delText>
        </w:r>
        <w:r w:rsidR="00FD0B28" w:rsidDel="009F5308">
          <w:rPr>
            <w:rFonts w:hint="eastAsia"/>
          </w:rPr>
          <w:delText>其</w:delText>
        </w:r>
        <w:r w:rsidDel="009F5308">
          <w:rPr>
            <w:rFonts w:hint="eastAsia"/>
          </w:rPr>
          <w:delText>考核结果(缺考（</w:delText>
        </w:r>
        <w:r w:rsidR="00FD0B28" w:rsidDel="009F5308">
          <w:rPr>
            <w:rFonts w:hint="eastAsia"/>
          </w:rPr>
          <w:delText>考试成绩</w:delText>
        </w:r>
        <w:r w:rsidDel="009F5308">
          <w:rPr>
            <w:rFonts w:hint="eastAsia"/>
          </w:rPr>
          <w:delText>为-1</w:delText>
        </w:r>
        <w:r w:rsidR="00FD0B28" w:rsidDel="009F5308">
          <w:rPr>
            <w:rFonts w:hint="eastAsia"/>
          </w:rPr>
          <w:delText>且成绩提交时间为1970</w:delText>
        </w:r>
        <w:r w:rsidR="00FD0B28" w:rsidDel="009F5308">
          <w:delText>……(</w:delText>
        </w:r>
        <w:r w:rsidR="00FD0B28" w:rsidDel="009F5308">
          <w:rPr>
            <w:rFonts w:hint="eastAsia"/>
          </w:rPr>
          <w:delText>数据库时间字段为初始值</w:delText>
        </w:r>
        <w:r w:rsidR="00FD0B28" w:rsidDel="009F5308">
          <w:delText>)</w:delText>
        </w:r>
        <w:r w:rsidDel="009F5308">
          <w:rPr>
            <w:rFonts w:hint="eastAsia"/>
          </w:rPr>
          <w:delText>）和不合格的（百分制：&lt;</w:delText>
        </w:r>
        <w:r w:rsidDel="009F5308">
          <w:delText>60</w:delText>
        </w:r>
        <w:r w:rsidDel="009F5308">
          <w:rPr>
            <w:rFonts w:hint="eastAsia"/>
          </w:rPr>
          <w:delText>；二分制：不合格；五分制：差）</w:delText>
        </w:r>
        <w:r w:rsidDel="009F5308">
          <w:delText>)</w:delText>
        </w:r>
        <w:r w:rsidDel="009F5308">
          <w:rPr>
            <w:rFonts w:hint="eastAsia"/>
          </w:rPr>
          <w:delText>筛选补考名单进行显示，此份名单不能进行添加和删除。</w:delText>
        </w:r>
      </w:del>
      <w:ins w:id="156" w:author="lirong S" w:date="2020-03-07T10:18:00Z">
        <w:r w:rsidR="009F5308">
          <w:rPr>
            <w:rFonts w:hint="eastAsia"/>
          </w:rPr>
          <w:t>同时根据考试信息表(</w:t>
        </w:r>
        <w:r w:rsidR="009F5308">
          <w:t>test_info_t)</w:t>
        </w:r>
        <w:r w:rsidR="009F5308">
          <w:rPr>
            <w:rFonts w:hint="eastAsia"/>
          </w:rPr>
          <w:t>中补考记录的关联考试I</w:t>
        </w:r>
        <w:r w:rsidR="009F5308">
          <w:t>D(related_test_id)</w:t>
        </w:r>
        <w:r w:rsidR="009F5308">
          <w:rPr>
            <w:rFonts w:hint="eastAsia"/>
          </w:rPr>
          <w:t>从“报名表”(</w:t>
        </w:r>
        <w:r w:rsidR="009F5308">
          <w:t>roll_education_t)</w:t>
        </w:r>
        <w:r w:rsidR="009F5308">
          <w:rPr>
            <w:rFonts w:hint="eastAsia"/>
          </w:rPr>
          <w:t>中筛选考核结果不合格(缺考（考核结果为-1）和不合格的（百分制：&lt;</w:t>
        </w:r>
        <w:r w:rsidR="009F5308">
          <w:t>60</w:t>
        </w:r>
        <w:r w:rsidR="009F5308">
          <w:rPr>
            <w:rFonts w:hint="eastAsia"/>
          </w:rPr>
          <w:t>；二分制：不合格；五分制：不及格）</w:t>
        </w:r>
        <w:r w:rsidR="009F5308">
          <w:t>)</w:t>
        </w:r>
        <w:r w:rsidR="009F5308">
          <w:rPr>
            <w:rFonts w:hint="eastAsia"/>
          </w:rPr>
          <w:t>的员工名单，此份名单不能进行添加和删除。</w:t>
        </w:r>
      </w:ins>
    </w:p>
    <w:p w14:paraId="0478C629" w14:textId="1F123BB0" w:rsidR="00806E2E" w:rsidDel="009F5308" w:rsidRDefault="00806E2E">
      <w:pPr>
        <w:ind w:firstLine="420"/>
        <w:rPr>
          <w:del w:id="157" w:author="lirong S" w:date="2020-03-07T10:18:00Z"/>
        </w:rPr>
        <w:pPrChange w:id="158" w:author="lirong S" w:date="2020-03-07T10:20:00Z">
          <w:pPr>
            <w:pStyle w:val="a7"/>
            <w:numPr>
              <w:numId w:val="3"/>
            </w:numPr>
            <w:ind w:left="420" w:firstLineChars="0" w:hanging="420"/>
          </w:pPr>
        </w:pPrChange>
      </w:pPr>
      <w:del w:id="159" w:author="lirong S" w:date="2020-03-07T10:18:00Z">
        <w:r w:rsidDel="009F5308">
          <w:rPr>
            <w:rFonts w:hint="eastAsia"/>
          </w:rPr>
          <w:delText>参与下一次培训参与考试</w:delText>
        </w:r>
      </w:del>
    </w:p>
    <w:p w14:paraId="4311EA9B" w14:textId="3A7AA05B" w:rsidR="00FD0B28" w:rsidRDefault="00FD0B28">
      <w:pPr>
        <w:ind w:firstLine="420"/>
        <w:pPrChange w:id="160" w:author="lirong S" w:date="2020-03-07T10:20:00Z">
          <w:pPr/>
        </w:pPrChange>
      </w:pPr>
      <w:del w:id="161" w:author="lirong S" w:date="2020-03-07T10:18:00Z">
        <w:r w:rsidDel="009F5308">
          <w:rPr>
            <w:rFonts w:hint="eastAsia"/>
          </w:rPr>
          <w:delText>进入系统，点击&lt;考试信息管理-考试信息管理</w:delText>
        </w:r>
        <w:r w:rsidDel="009F5308">
          <w:delText>&gt;</w:delText>
        </w:r>
        <w:r w:rsidDel="009F5308">
          <w:rPr>
            <w:rFonts w:hint="eastAsia"/>
          </w:rPr>
          <w:delText>，添加考试，报名等流程</w:delText>
        </w:r>
      </w:del>
    </w:p>
    <w:p w14:paraId="2856D74E" w14:textId="77777777" w:rsidR="00806E2E" w:rsidRPr="00FD0B28" w:rsidRDefault="00806E2E" w:rsidP="00806E2E"/>
    <w:p w14:paraId="268E9EF5" w14:textId="348DD28C" w:rsidR="00806E2E" w:rsidRDefault="00C10163" w:rsidP="00806E2E">
      <w:ins w:id="162" w:author="GS" w:date="2020-03-06T19:24:00Z">
        <w:r>
          <w:rPr>
            <w:rFonts w:hint="eastAsia"/>
            <w:b/>
            <w:bCs/>
          </w:rPr>
          <w:t>4、</w:t>
        </w:r>
      </w:ins>
      <w:r w:rsidR="00806E2E">
        <w:rPr>
          <w:rFonts w:hint="eastAsia"/>
          <w:b/>
          <w:bCs/>
        </w:rPr>
        <w:t>含主观题</w:t>
      </w:r>
      <w:r w:rsidR="00806E2E" w:rsidRPr="002C6361">
        <w:rPr>
          <w:rFonts w:hint="eastAsia"/>
          <w:b/>
          <w:bCs/>
        </w:rPr>
        <w:t xml:space="preserve"> 补考</w:t>
      </w:r>
    </w:p>
    <w:p w14:paraId="7E6C3336" w14:textId="15E5CD41" w:rsidR="009E3EBE" w:rsidRDefault="00806E2E" w:rsidP="009E3EBE">
      <w:pPr>
        <w:pStyle w:val="a7"/>
        <w:numPr>
          <w:ilvl w:val="0"/>
          <w:numId w:val="11"/>
        </w:numPr>
        <w:ind w:firstLineChars="0"/>
        <w:rPr>
          <w:ins w:id="163" w:author="lirong S" w:date="2020-03-07T10:22:00Z"/>
        </w:rPr>
      </w:pPr>
      <w:r>
        <w:rPr>
          <w:rFonts w:hint="eastAsia"/>
        </w:rPr>
        <w:t>补考员工答题完成后，点击提交，根</w:t>
      </w:r>
      <w:r w:rsidRPr="00DF3EE7">
        <w:rPr>
          <w:rFonts w:hint="eastAsia"/>
        </w:rPr>
        <w:t>据员工编号(</w:t>
      </w:r>
      <w:r w:rsidRPr="00DF3EE7">
        <w:t>employee_num)</w:t>
      </w:r>
      <w:r w:rsidRPr="00DF3EE7">
        <w:rPr>
          <w:rFonts w:hint="eastAsia"/>
        </w:rPr>
        <w:t>和试卷I</w:t>
      </w:r>
      <w:r w:rsidRPr="00DF3EE7">
        <w:t>D(paper_id)</w:t>
      </w:r>
      <w:ins w:id="164" w:author="lirong S" w:date="2020-03-07T10:21:00Z">
        <w:r w:rsidR="00307896" w:rsidRPr="00307896">
          <w:t xml:space="preserve"> </w:t>
        </w:r>
        <w:r w:rsidR="00307896">
          <w:t>以及</w:t>
        </w:r>
        <w:r w:rsidR="00307896" w:rsidRPr="00DF3EE7">
          <w:rPr>
            <w:rFonts w:hint="eastAsia"/>
          </w:rPr>
          <w:t>试卷I</w:t>
        </w:r>
        <w:r w:rsidR="00307896" w:rsidRPr="00DF3EE7">
          <w:t>D(paper_id)</w:t>
        </w:r>
      </w:ins>
      <w:r w:rsidRPr="00DF3EE7">
        <w:rPr>
          <w:rFonts w:hint="eastAsia"/>
        </w:rPr>
        <w:t>将</w:t>
      </w:r>
      <w:r>
        <w:rPr>
          <w:rFonts w:hint="eastAsia"/>
        </w:rPr>
        <w:t>员工答题情况写入“答题表”(</w:t>
      </w:r>
      <w:r>
        <w:t>test_score_t)</w:t>
      </w:r>
      <w:r>
        <w:rPr>
          <w:rFonts w:hint="eastAsia"/>
        </w:rPr>
        <w:t>中</w:t>
      </w:r>
      <w:ins w:id="165" w:author="lirong S" w:date="2020-03-07T10:28:00Z">
        <w:r w:rsidR="004D6AEB">
          <w:rPr>
            <w:rFonts w:hint="eastAsia"/>
          </w:rPr>
          <w:t>；</w:t>
        </w:r>
      </w:ins>
      <w:del w:id="166" w:author="lirong S" w:date="2020-03-07T10:28:00Z">
        <w:r w:rsidDel="004D6AEB">
          <w:rPr>
            <w:rFonts w:hint="eastAsia"/>
          </w:rPr>
          <w:delText>，</w:delText>
        </w:r>
      </w:del>
    </w:p>
    <w:p w14:paraId="1BD0B8C4" w14:textId="625A0AE9" w:rsidR="00E929F2" w:rsidRDefault="00E929F2" w:rsidP="009E3EBE">
      <w:pPr>
        <w:pStyle w:val="a7"/>
        <w:numPr>
          <w:ilvl w:val="0"/>
          <w:numId w:val="11"/>
        </w:numPr>
        <w:ind w:firstLineChars="0"/>
        <w:rPr>
          <w:ins w:id="167" w:author="lirong S" w:date="2020-03-07T10:23:00Z"/>
        </w:rPr>
      </w:pPr>
      <w:ins w:id="168" w:author="lirong S" w:date="2020-03-07T10:23:00Z">
        <w:r w:rsidRPr="00DF3EE7">
          <w:rPr>
            <w:rFonts w:hint="eastAsia"/>
          </w:rPr>
          <w:t>老师</w:t>
        </w:r>
        <w:r>
          <w:rPr>
            <w:rFonts w:hint="eastAsia"/>
          </w:rPr>
          <w:t>对答题表(</w:t>
        </w:r>
        <w:r>
          <w:t>test_score_t)</w:t>
        </w:r>
        <w:r>
          <w:rPr>
            <w:rFonts w:hint="eastAsia"/>
          </w:rPr>
          <w:t>中的答题情况</w:t>
        </w:r>
        <w:r w:rsidRPr="00DF3EE7">
          <w:rPr>
            <w:rFonts w:hint="eastAsia"/>
          </w:rPr>
          <w:t>进行批改</w:t>
        </w:r>
        <w:r>
          <w:rPr>
            <w:rFonts w:hint="eastAsia"/>
          </w:rPr>
          <w:t>（丹森）</w:t>
        </w:r>
        <w:r w:rsidRPr="00DF3EE7">
          <w:rPr>
            <w:rFonts w:hint="eastAsia"/>
          </w:rPr>
          <w:t>，点击【提交】，根据员工编号(</w:t>
        </w:r>
        <w:r w:rsidRPr="00DF3EE7">
          <w:t>employee_num)</w:t>
        </w:r>
        <w:r w:rsidRPr="00DF3EE7">
          <w:rPr>
            <w:rFonts w:hint="eastAsia"/>
          </w:rPr>
          <w:t>和考试I</w:t>
        </w:r>
        <w:r w:rsidRPr="00DF3EE7">
          <w:t>D(</w:t>
        </w:r>
        <w:r w:rsidRPr="00DF3EE7">
          <w:rPr>
            <w:rFonts w:hint="eastAsia"/>
          </w:rPr>
          <w:t>test</w:t>
        </w:r>
        <w:r w:rsidRPr="00DF3EE7">
          <w:t>_id)</w:t>
        </w:r>
        <w:r w:rsidRPr="00DF3EE7">
          <w:rPr>
            <w:rFonts w:hint="eastAsia"/>
          </w:rPr>
          <w:t>将成绩和</w:t>
        </w:r>
      </w:ins>
      <w:ins w:id="169" w:author="lirong S" w:date="2020-03-07T10:24:00Z">
        <w:r w:rsidR="00260D4E">
          <w:rPr>
            <w:rFonts w:hint="eastAsia"/>
          </w:rPr>
          <w:t>补考</w:t>
        </w:r>
      </w:ins>
      <w:ins w:id="170" w:author="lirong S" w:date="2020-03-07T10:23:00Z">
        <w:r w:rsidRPr="00DF3EE7">
          <w:rPr>
            <w:rFonts w:hint="eastAsia"/>
          </w:rPr>
          <w:t>成绩提交时间</w:t>
        </w:r>
        <w:r>
          <w:rPr>
            <w:rFonts w:hint="eastAsia"/>
          </w:rPr>
          <w:t>依次写</w:t>
        </w:r>
        <w:r w:rsidRPr="00DF3EE7">
          <w:rPr>
            <w:rFonts w:hint="eastAsia"/>
          </w:rPr>
          <w:t>入“报名表”(</w:t>
        </w:r>
        <w:r w:rsidRPr="00DF3EE7">
          <w:t>roll_education_t)</w:t>
        </w:r>
        <w:r w:rsidRPr="00DF3EE7">
          <w:rPr>
            <w:rFonts w:hint="eastAsia"/>
          </w:rPr>
          <w:t>中</w:t>
        </w:r>
        <w:r>
          <w:rPr>
            <w:rFonts w:hint="eastAsia"/>
          </w:rPr>
          <w:t>的</w:t>
        </w:r>
        <w:r w:rsidRPr="00DF3EE7">
          <w:rPr>
            <w:rFonts w:hint="eastAsia"/>
          </w:rPr>
          <w:t>(</w:t>
        </w:r>
        <w:r>
          <w:t>makeup_grade</w:t>
        </w:r>
        <w:r w:rsidRPr="00DF3EE7">
          <w:t>)</w:t>
        </w:r>
        <w:r>
          <w:rPr>
            <w:rFonts w:hint="eastAsia"/>
          </w:rPr>
          <w:t>字段和</w:t>
        </w:r>
        <w:r w:rsidRPr="00DF3EE7">
          <w:rPr>
            <w:rFonts w:hint="eastAsia"/>
          </w:rPr>
          <w:t>(</w:t>
        </w:r>
        <w:r>
          <w:t>makeup</w:t>
        </w:r>
        <w:r w:rsidRPr="00DF3EE7">
          <w:t>_submit_time)</w:t>
        </w:r>
        <w:r>
          <w:rPr>
            <w:rFonts w:hint="eastAsia"/>
          </w:rPr>
          <w:t>字段</w:t>
        </w:r>
      </w:ins>
      <w:del w:id="171" w:author="lirong S" w:date="2020-03-07T10:23:00Z">
        <w:r w:rsidR="00806E2E" w:rsidDel="00E929F2">
          <w:rPr>
            <w:rFonts w:hint="eastAsia"/>
          </w:rPr>
          <w:delText>由老师进行批改，点击【提交】，根据员工编号</w:delText>
        </w:r>
        <w:r w:rsidR="00DF3EE7" w:rsidDel="00E929F2">
          <w:rPr>
            <w:rFonts w:hint="eastAsia"/>
          </w:rPr>
          <w:delText>(</w:delText>
        </w:r>
        <w:r w:rsidR="00DF3EE7" w:rsidDel="00E929F2">
          <w:delText>employee_num)</w:delText>
        </w:r>
        <w:r w:rsidR="00806E2E" w:rsidDel="00E929F2">
          <w:rPr>
            <w:rFonts w:hint="eastAsia"/>
          </w:rPr>
          <w:delText>和补考I</w:delText>
        </w:r>
        <w:r w:rsidR="00806E2E" w:rsidDel="00E929F2">
          <w:delText>D</w:delText>
        </w:r>
        <w:r w:rsidR="00DF3EE7" w:rsidDel="00E929F2">
          <w:delText>(test_id)</w:delText>
        </w:r>
        <w:r w:rsidR="00806E2E" w:rsidDel="00E929F2">
          <w:rPr>
            <w:rFonts w:hint="eastAsia"/>
          </w:rPr>
          <w:delText>将成绩和成绩提交时间写入“报名表”</w:delText>
        </w:r>
        <w:r w:rsidR="00D12531" w:rsidDel="00E929F2">
          <w:rPr>
            <w:rFonts w:hint="eastAsia"/>
          </w:rPr>
          <w:delText>(</w:delText>
        </w:r>
        <w:r w:rsidR="00D12531" w:rsidDel="00E929F2">
          <w:delText>roll_education_t)</w:delText>
        </w:r>
        <w:r w:rsidR="00806E2E" w:rsidDel="00E929F2">
          <w:rPr>
            <w:rFonts w:hint="eastAsia"/>
          </w:rPr>
          <w:delText>中的补考成绩</w:delText>
        </w:r>
        <w:r w:rsidR="00D12531" w:rsidDel="00E929F2">
          <w:rPr>
            <w:rFonts w:hint="eastAsia"/>
          </w:rPr>
          <w:delText>(</w:delText>
        </w:r>
        <w:r w:rsidR="00D12531" w:rsidDel="00E929F2">
          <w:delText>makeup_grade)</w:delText>
        </w:r>
        <w:r w:rsidR="00806E2E" w:rsidDel="00E929F2">
          <w:rPr>
            <w:rFonts w:hint="eastAsia"/>
          </w:rPr>
          <w:delText>和补考成绩提交时间</w:delText>
        </w:r>
        <w:r w:rsidR="00D12531" w:rsidDel="00E929F2">
          <w:rPr>
            <w:rFonts w:hint="eastAsia"/>
          </w:rPr>
          <w:delText>(</w:delText>
        </w:r>
        <w:r w:rsidR="00D12531" w:rsidDel="00E929F2">
          <w:delText>makeup_submit_time)</w:delText>
        </w:r>
      </w:del>
      <w:ins w:id="172" w:author="lirong S" w:date="2020-03-07T10:28:00Z">
        <w:r w:rsidR="00EB3527">
          <w:rPr>
            <w:rFonts w:hint="eastAsia"/>
          </w:rPr>
          <w:t>；</w:t>
        </w:r>
      </w:ins>
      <w:del w:id="173" w:author="lirong S" w:date="2020-03-07T10:28:00Z">
        <w:r w:rsidR="00806E2E" w:rsidDel="00EB3527">
          <w:rPr>
            <w:rFonts w:hint="eastAsia"/>
          </w:rPr>
          <w:delText>，</w:delText>
        </w:r>
      </w:del>
    </w:p>
    <w:p w14:paraId="4874EBC1" w14:textId="2E179DDD" w:rsidR="00806E2E" w:rsidDel="00F90DE2" w:rsidRDefault="00806E2E" w:rsidP="00081439">
      <w:pPr>
        <w:pStyle w:val="a7"/>
        <w:numPr>
          <w:ilvl w:val="0"/>
          <w:numId w:val="11"/>
        </w:numPr>
        <w:ind w:firstLineChars="0"/>
        <w:rPr>
          <w:del w:id="174" w:author="lirong S" w:date="2020-03-07T10:24:00Z"/>
        </w:rPr>
      </w:pPr>
      <w:r>
        <w:rPr>
          <w:rFonts w:hint="eastAsia"/>
        </w:rPr>
        <w:t>编</w:t>
      </w:r>
      <w:ins w:id="175" w:author="lirong S" w:date="2020-03-07T10:24:00Z">
        <w:r w:rsidR="00F90DE2" w:rsidRPr="00DF3EE7">
          <w:rPr>
            <w:rFonts w:hint="eastAsia"/>
          </w:rPr>
          <w:t>写脚本，在每天凌晨两点的时候将</w:t>
        </w:r>
        <w:r w:rsidR="00F90DE2">
          <w:rPr>
            <w:rFonts w:hint="eastAsia"/>
          </w:rPr>
          <w:t>“报名表”</w:t>
        </w:r>
        <w:r w:rsidR="00F90DE2">
          <w:t>(roll_education_t)</w:t>
        </w:r>
        <w:r w:rsidR="00F90DE2">
          <w:rPr>
            <w:rFonts w:hint="eastAsia"/>
          </w:rPr>
          <w:t>中的</w:t>
        </w:r>
      </w:ins>
      <w:ins w:id="176" w:author="lirong S" w:date="2020-03-07T10:25:00Z">
        <w:r w:rsidR="00E40D60">
          <w:rPr>
            <w:rFonts w:hint="eastAsia"/>
          </w:rPr>
          <w:t>补考</w:t>
        </w:r>
      </w:ins>
      <w:ins w:id="177" w:author="lirong S" w:date="2020-03-07T10:24:00Z">
        <w:r w:rsidR="00F90DE2" w:rsidRPr="00DF3EE7">
          <w:rPr>
            <w:rFonts w:hint="eastAsia"/>
          </w:rPr>
          <w:t>成绩提交时间(</w:t>
        </w:r>
      </w:ins>
      <w:ins w:id="178" w:author="lirong S" w:date="2020-03-07T10:25:00Z">
        <w:r w:rsidR="00E40D60">
          <w:t>makeup</w:t>
        </w:r>
      </w:ins>
      <w:ins w:id="179" w:author="lirong S" w:date="2020-03-07T10:24:00Z">
        <w:r w:rsidR="00F90DE2" w:rsidRPr="00DF3EE7">
          <w:t>_submit_time)</w:t>
        </w:r>
        <w:r w:rsidR="00F90DE2" w:rsidRPr="00DF3EE7">
          <w:rPr>
            <w:rFonts w:hint="eastAsia"/>
          </w:rPr>
          <w:t>在当前24小时以内且</w:t>
        </w:r>
        <w:r w:rsidR="00F90DE2">
          <w:rPr>
            <w:rFonts w:hint="eastAsia"/>
          </w:rPr>
          <w:t>参与考试</w:t>
        </w:r>
        <w:r w:rsidR="00F90DE2" w:rsidRPr="00DF3EE7">
          <w:rPr>
            <w:rFonts w:hint="eastAsia"/>
          </w:rPr>
          <w:t>的员工信息</w:t>
        </w:r>
        <w:r w:rsidR="00F90DE2">
          <w:rPr>
            <w:rFonts w:hint="eastAsia"/>
          </w:rPr>
          <w:t>【</w:t>
        </w:r>
        <w:r w:rsidR="00F90DE2" w:rsidRPr="00CE4CD6">
          <w:rPr>
            <w:rFonts w:hint="eastAsia"/>
          </w:rPr>
          <w:t>视图</w:t>
        </w:r>
        <w:r w:rsidR="00F90DE2">
          <w:rPr>
            <w:rFonts w:hint="eastAsia"/>
          </w:rPr>
          <w:t>r</w:t>
        </w:r>
        <w:r w:rsidR="00F90DE2">
          <w:t>oll_employee_view</w:t>
        </w:r>
        <w:r w:rsidR="00F90DE2">
          <w:rPr>
            <w:rFonts w:hint="eastAsia"/>
          </w:rPr>
          <w:t>：</w:t>
        </w:r>
        <w:r w:rsidR="00F90DE2" w:rsidRPr="00CE4CD6">
          <w:rPr>
            <w:rFonts w:hint="eastAsia"/>
          </w:rPr>
          <w:t>员工编号</w:t>
        </w:r>
        <w:r w:rsidR="00F90DE2" w:rsidRPr="00CE4CD6">
          <w:t>(employee_num)</w:t>
        </w:r>
        <w:r w:rsidR="00F90DE2" w:rsidRPr="00CE4CD6">
          <w:rPr>
            <w:rFonts w:hint="eastAsia"/>
          </w:rPr>
          <w:t>、考试I</w:t>
        </w:r>
        <w:r w:rsidR="00F90DE2" w:rsidRPr="00CE4CD6">
          <w:t>D(test_id)</w:t>
        </w:r>
        <w:r w:rsidR="00F90DE2" w:rsidRPr="00CE4CD6">
          <w:rPr>
            <w:rFonts w:hint="eastAsia"/>
          </w:rPr>
          <w:t>、考试名称</w:t>
        </w:r>
        <w:r w:rsidR="00F90DE2" w:rsidRPr="00CE4CD6">
          <w:t>(test_name)</w:t>
        </w:r>
        <w:r w:rsidR="00F90DE2" w:rsidRPr="00CE4CD6">
          <w:rPr>
            <w:rFonts w:hint="eastAsia"/>
          </w:rPr>
          <w:t>、培训类型</w:t>
        </w:r>
        <w:r w:rsidR="00F90DE2" w:rsidRPr="00CE4CD6">
          <w:t>ID(edu_category_id)</w:t>
        </w:r>
        <w:r w:rsidR="00F90DE2" w:rsidRPr="00CE4CD6">
          <w:rPr>
            <w:rFonts w:hint="eastAsia"/>
          </w:rPr>
          <w:t>、考试地点</w:t>
        </w:r>
        <w:r w:rsidR="00F90DE2" w:rsidRPr="00CE4CD6">
          <w:t>(test_address)</w:t>
        </w:r>
        <w:r w:rsidR="00F90DE2" w:rsidRPr="00CE4CD6">
          <w:rPr>
            <w:rFonts w:hint="eastAsia"/>
          </w:rPr>
          <w:t>、考试起始时间</w:t>
        </w:r>
        <w:r w:rsidR="00F90DE2" w:rsidRPr="00CE4CD6">
          <w:t>(test_start_time)</w:t>
        </w:r>
        <w:r w:rsidR="00F90DE2" w:rsidRPr="00CE4CD6">
          <w:rPr>
            <w:rFonts w:hint="eastAsia"/>
          </w:rPr>
          <w:t>、考试结束时间</w:t>
        </w:r>
        <w:r w:rsidR="00F90DE2" w:rsidRPr="00CE4CD6">
          <w:t>(test_end_time)</w:t>
        </w:r>
        <w:r w:rsidR="00F90DE2" w:rsidRPr="00CE4CD6">
          <w:rPr>
            <w:rFonts w:hint="eastAsia"/>
          </w:rPr>
          <w:t>、计分方式</w:t>
        </w:r>
        <w:r w:rsidR="00F90DE2" w:rsidRPr="00CE4CD6">
          <w:t>(score_mode)</w:t>
        </w:r>
        <w:r w:rsidR="00F90DE2" w:rsidRPr="00CE4CD6">
          <w:rPr>
            <w:rFonts w:hint="eastAsia"/>
          </w:rPr>
          <w:t>、考核结果</w:t>
        </w:r>
        <w:r w:rsidR="00F90DE2" w:rsidRPr="00CE4CD6">
          <w:t>(score)</w:t>
        </w:r>
        <w:r w:rsidR="00F90DE2" w:rsidRPr="00CE4CD6">
          <w:rPr>
            <w:rFonts w:hint="eastAsia"/>
          </w:rPr>
          <w:t>、补考成绩(</w:t>
        </w:r>
        <w:r w:rsidR="00F90DE2" w:rsidRPr="00CE4CD6">
          <w:t>makeup_grade)</w:t>
        </w:r>
        <w:r w:rsidR="00F90DE2">
          <w:rPr>
            <w:rFonts w:hint="eastAsia"/>
          </w:rPr>
          <w:t>】写入“成绩表”(</w:t>
        </w:r>
        <w:r w:rsidR="00F90DE2" w:rsidRPr="00CE4CD6">
          <w:rPr>
            <w:rFonts w:ascii="Times New Roman" w:hAnsi="Times New Roman"/>
            <w:szCs w:val="21"/>
          </w:rPr>
          <w:t>employee_education_report_t</w:t>
        </w:r>
        <w:r w:rsidR="00F90DE2">
          <w:t>)</w:t>
        </w:r>
        <w:r w:rsidR="00F90DE2">
          <w:rPr>
            <w:rFonts w:hint="eastAsia"/>
          </w:rPr>
          <w:t>中；将</w:t>
        </w:r>
      </w:ins>
      <w:ins w:id="180" w:author="lirong S" w:date="2020-03-07T10:26:00Z">
        <w:r w:rsidR="00A401EF">
          <w:rPr>
            <w:rFonts w:hint="eastAsia"/>
          </w:rPr>
          <w:t>参与补考</w:t>
        </w:r>
      </w:ins>
      <w:ins w:id="181" w:author="lirong S" w:date="2020-03-07T10:24:00Z">
        <w:r w:rsidR="00F90DE2">
          <w:rPr>
            <w:rFonts w:hint="eastAsia"/>
          </w:rPr>
          <w:t>的记录从报名表(</w:t>
        </w:r>
        <w:r w:rsidR="00F90DE2">
          <w:t>roll_education_t)</w:t>
        </w:r>
        <w:r w:rsidR="00F90DE2">
          <w:rPr>
            <w:rFonts w:hint="eastAsia"/>
          </w:rPr>
          <w:t>中删除；将</w:t>
        </w:r>
      </w:ins>
      <w:ins w:id="182" w:author="lirong S" w:date="2020-03-07T10:26:00Z">
        <w:r w:rsidR="00A401EF">
          <w:rPr>
            <w:rFonts w:hint="eastAsia"/>
          </w:rPr>
          <w:t>补考</w:t>
        </w:r>
      </w:ins>
      <w:ins w:id="183" w:author="lirong S" w:date="2020-03-07T10:24:00Z">
        <w:r w:rsidR="00F90DE2">
          <w:rPr>
            <w:rFonts w:hint="eastAsia"/>
          </w:rPr>
          <w:t>成绩</w:t>
        </w:r>
        <w:r w:rsidR="00F90DE2">
          <w:t>(</w:t>
        </w:r>
      </w:ins>
      <w:ins w:id="184" w:author="lirong S" w:date="2020-03-07T10:26:00Z">
        <w:r w:rsidR="00A401EF">
          <w:t>makeup_grade</w:t>
        </w:r>
      </w:ins>
      <w:ins w:id="185" w:author="lirong S" w:date="2020-03-07T10:24:00Z">
        <w:r w:rsidR="00F90DE2">
          <w:t>)字段</w:t>
        </w:r>
        <w:r w:rsidR="00F90DE2">
          <w:rPr>
            <w:rFonts w:hint="eastAsia"/>
          </w:rPr>
          <w:t>为n</w:t>
        </w:r>
        <w:r w:rsidR="00F90DE2">
          <w:t>ull</w:t>
        </w:r>
        <w:r w:rsidR="00F90DE2">
          <w:rPr>
            <w:rFonts w:hint="eastAsia"/>
          </w:rPr>
          <w:t>的记录</w:t>
        </w:r>
        <w:r w:rsidR="00F90DE2">
          <w:t>设置为</w:t>
        </w:r>
        <w:r w:rsidR="00F90DE2">
          <w:rPr>
            <w:rFonts w:hint="eastAsia"/>
          </w:rPr>
          <w:t>-</w:t>
        </w:r>
        <w:r w:rsidR="00F90DE2">
          <w:t>1</w:t>
        </w:r>
        <w:r w:rsidR="00F90DE2">
          <w:rPr>
            <w:rFonts w:hint="eastAsia"/>
          </w:rPr>
          <w:t>，</w:t>
        </w:r>
        <w:r w:rsidR="00F90DE2">
          <w:t>表示缺考</w:t>
        </w:r>
        <w:r w:rsidR="00F90DE2">
          <w:rPr>
            <w:rFonts w:hint="eastAsia"/>
          </w:rPr>
          <w:t>；将考试信息表(t</w:t>
        </w:r>
        <w:r w:rsidR="00F90DE2">
          <w:t>est_info_t)</w:t>
        </w:r>
        <w:r w:rsidR="00F90DE2">
          <w:rPr>
            <w:rFonts w:hint="eastAsia"/>
          </w:rPr>
          <w:t>中的考试的成绩是否导入(</w:t>
        </w:r>
        <w:r w:rsidR="00F90DE2">
          <w:t>is_submitted)</w:t>
        </w:r>
        <w:r w:rsidR="00F90DE2">
          <w:rPr>
            <w:rFonts w:hint="eastAsia"/>
          </w:rPr>
          <w:t>字段设置为1</w:t>
        </w:r>
      </w:ins>
      <w:ins w:id="186" w:author="lirong S" w:date="2020-03-07T10:29:00Z">
        <w:r w:rsidR="00AA267C">
          <w:rPr>
            <w:rFonts w:hint="eastAsia"/>
          </w:rPr>
          <w:t>；</w:t>
        </w:r>
      </w:ins>
      <w:del w:id="187" w:author="lirong S" w:date="2020-03-07T10:24:00Z">
        <w:r w:rsidDel="00F90DE2">
          <w:rPr>
            <w:rFonts w:hint="eastAsia"/>
          </w:rPr>
          <w:delText>写脚本在每天凌晨2点的将补考成绩提交时间在当前24小时以内且补考合格的员工考核信息从报名表中拷贝到成绩表中，同时将考试信息表中的相应的补考记录的成绩是否导入字段</w:delText>
        </w:r>
        <w:r w:rsidR="00D12531" w:rsidDel="00F90DE2">
          <w:rPr>
            <w:rFonts w:hint="eastAsia"/>
          </w:rPr>
          <w:delText>(</w:delText>
        </w:r>
        <w:r w:rsidR="00D12531" w:rsidDel="00F90DE2">
          <w:delText>is_submitted)</w:delText>
        </w:r>
        <w:r w:rsidDel="00F90DE2">
          <w:rPr>
            <w:rFonts w:hint="eastAsia"/>
          </w:rPr>
          <w:delText>设置为</w:delText>
        </w:r>
        <w:commentRangeStart w:id="188"/>
        <w:r w:rsidDel="00F90DE2">
          <w:rPr>
            <w:rFonts w:hint="eastAsia"/>
          </w:rPr>
          <w:delText>1，并将成绩合格的记录从报名表中删除</w:delText>
        </w:r>
        <w:commentRangeEnd w:id="188"/>
        <w:r w:rsidR="00D05FB3" w:rsidDel="00F90DE2">
          <w:rPr>
            <w:rStyle w:val="aa"/>
          </w:rPr>
          <w:commentReference w:id="188"/>
        </w:r>
        <w:r w:rsidDel="00F90DE2">
          <w:rPr>
            <w:rFonts w:hint="eastAsia"/>
          </w:rPr>
          <w:delText>。</w:delText>
        </w:r>
      </w:del>
    </w:p>
    <w:p w14:paraId="105520AE" w14:textId="77777777" w:rsidR="00F90DE2" w:rsidRDefault="00F90DE2">
      <w:pPr>
        <w:pStyle w:val="a7"/>
        <w:numPr>
          <w:ilvl w:val="0"/>
          <w:numId w:val="11"/>
        </w:numPr>
        <w:ind w:firstLineChars="0"/>
        <w:rPr>
          <w:ins w:id="189" w:author="lirong S" w:date="2020-03-07T10:24:00Z"/>
        </w:rPr>
        <w:pPrChange w:id="190" w:author="lirong S" w:date="2020-03-07T10:22:00Z">
          <w:pPr/>
        </w:pPrChange>
      </w:pPr>
    </w:p>
    <w:p w14:paraId="2E1CE350" w14:textId="1310C1A3" w:rsidR="00806E2E" w:rsidDel="00F90DE2" w:rsidRDefault="00806E2E" w:rsidP="00F90DE2">
      <w:pPr>
        <w:pStyle w:val="a7"/>
        <w:ind w:left="420" w:firstLineChars="0" w:firstLine="0"/>
        <w:rPr>
          <w:del w:id="191" w:author="lirong S" w:date="2020-03-07T10:24:00Z"/>
        </w:rPr>
      </w:pPr>
    </w:p>
    <w:p w14:paraId="04E14C75" w14:textId="77777777" w:rsidR="00F90DE2" w:rsidRDefault="00F90DE2">
      <w:pPr>
        <w:ind w:left="420"/>
        <w:rPr>
          <w:ins w:id="192" w:author="lirong S" w:date="2020-03-07T10:24:00Z"/>
        </w:rPr>
        <w:pPrChange w:id="193" w:author="lirong S" w:date="2020-03-07T10:24:00Z">
          <w:pPr/>
        </w:pPrChange>
      </w:pPr>
    </w:p>
    <w:p w14:paraId="15362B00" w14:textId="5A1C5193" w:rsidR="00DF3EE7" w:rsidRDefault="00DF3EE7">
      <w:pPr>
        <w:pStyle w:val="a7"/>
        <w:ind w:left="420" w:firstLineChars="0" w:firstLine="0"/>
        <w:pPrChange w:id="194" w:author="lirong S" w:date="2020-03-07T10:24:00Z">
          <w:pPr>
            <w:pStyle w:val="a7"/>
            <w:numPr>
              <w:numId w:val="11"/>
            </w:numPr>
            <w:ind w:left="420" w:firstLineChars="0" w:hanging="420"/>
          </w:pPr>
        </w:pPrChange>
      </w:pPr>
    </w:p>
    <w:p w14:paraId="0B72658C" w14:textId="0CF93A23" w:rsidR="00DF3EE7" w:rsidRPr="00806E2E" w:rsidRDefault="00DF3EE7" w:rsidP="00D45DEB">
      <w:r w:rsidRPr="00DF3EE7">
        <w:rPr>
          <w:rFonts w:hint="eastAsia"/>
          <w:highlight w:val="yellow"/>
        </w:rPr>
        <w:t>如果在正常考试和补考中都缺考的员工是不写入成绩表</w:t>
      </w:r>
      <w:ins w:id="195" w:author="lirong S" w:date="2020-03-13T20:11:00Z">
        <w:r w:rsidR="00A26D64">
          <w:rPr>
            <w:rFonts w:hint="eastAsia"/>
            <w:highlight w:val="yellow"/>
          </w:rPr>
          <w:t>中的</w:t>
        </w:r>
      </w:ins>
      <w:bookmarkStart w:id="196" w:name="_GoBack"/>
      <w:bookmarkEnd w:id="196"/>
      <w:r w:rsidRPr="00DF3EE7">
        <w:rPr>
          <w:rFonts w:hint="eastAsia"/>
          <w:highlight w:val="yellow"/>
        </w:rPr>
        <w:t>，一直在报名表中的</w:t>
      </w:r>
      <w:ins w:id="197" w:author="lirong S" w:date="2020-03-06T21:06:00Z">
        <w:r w:rsidR="00916536">
          <w:rPr>
            <w:rFonts w:hint="eastAsia"/>
            <w:highlight w:val="yellow"/>
          </w:rPr>
          <w:t>，</w:t>
        </w:r>
      </w:ins>
      <w:ins w:id="198" w:author="lirong S" w:date="2020-03-07T10:27:00Z">
        <w:r w:rsidR="00D019DF">
          <w:rPr>
            <w:rFonts w:hint="eastAsia"/>
            <w:highlight w:val="yellow"/>
          </w:rPr>
          <w:t>后期</w:t>
        </w:r>
        <w:r w:rsidR="007D59D0">
          <w:rPr>
            <w:rFonts w:hint="eastAsia"/>
            <w:highlight w:val="yellow"/>
          </w:rPr>
          <w:t>可以考虑</w:t>
        </w:r>
      </w:ins>
      <w:ins w:id="199" w:author="lirong S" w:date="2020-03-06T21:06:00Z">
        <w:r w:rsidR="00916536">
          <w:rPr>
            <w:rFonts w:hint="eastAsia"/>
            <w:highlight w:val="yellow"/>
          </w:rPr>
          <w:t>增加按钮清空</w:t>
        </w:r>
      </w:ins>
      <w:ins w:id="200" w:author="lirong S" w:date="2020-03-06T21:07:00Z">
        <w:r w:rsidR="00916536">
          <w:rPr>
            <w:rFonts w:hint="eastAsia"/>
            <w:highlight w:val="yellow"/>
          </w:rPr>
          <w:t>这些垃圾数据</w:t>
        </w:r>
      </w:ins>
    </w:p>
    <w:sectPr w:rsidR="00DF3EE7" w:rsidRPr="0080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S" w:date="2020-03-06T19:35:00Z" w:initials="w">
    <w:p w14:paraId="6B28A332" w14:textId="2786929A" w:rsidR="008330EF" w:rsidRDefault="008330EF">
      <w:pPr>
        <w:pStyle w:val="ab"/>
      </w:pPr>
      <w:r>
        <w:rPr>
          <w:rStyle w:val="aa"/>
        </w:rPr>
        <w:annotationRef/>
      </w:r>
      <w:r>
        <w:t>补充数据库的设计</w:t>
      </w:r>
    </w:p>
  </w:comment>
  <w:comment w:id="4" w:author="GS" w:date="2020-03-06T19:26:00Z" w:initials="w">
    <w:p w14:paraId="56C29901" w14:textId="77777777" w:rsidR="00C10163" w:rsidRDefault="00C10163">
      <w:pPr>
        <w:pStyle w:val="ab"/>
      </w:pPr>
      <w:r>
        <w:rPr>
          <w:rStyle w:val="aa"/>
        </w:rPr>
        <w:annotationRef/>
      </w:r>
      <w:r>
        <w:t>加一个字段</w:t>
      </w:r>
      <w:r>
        <w:rPr>
          <w:rFonts w:hint="eastAsia"/>
        </w:rPr>
        <w:t>p</w:t>
      </w:r>
      <w:r>
        <w:t>aper_id</w:t>
      </w:r>
    </w:p>
    <w:p w14:paraId="6EE3008A" w14:textId="11E08E25" w:rsidR="00FB592E" w:rsidRDefault="00FB592E">
      <w:pPr>
        <w:pStyle w:val="ab"/>
      </w:pPr>
      <w:r>
        <w:rPr>
          <w:rFonts w:hint="eastAsia"/>
        </w:rPr>
        <w:t>（：</w:t>
      </w:r>
      <w:bookmarkStart w:id="5" w:name="_Hlk35021696"/>
      <w:r>
        <w:rPr>
          <w:rFonts w:hint="eastAsia"/>
        </w:rPr>
        <w:t>针对一个考试多份试卷而言需要加p</w:t>
      </w:r>
      <w:r>
        <w:t>aper_id</w:t>
      </w:r>
      <w:r>
        <w:rPr>
          <w:rFonts w:hint="eastAsia"/>
        </w:rPr>
        <w:t>字段</w:t>
      </w:r>
      <w:bookmarkEnd w:id="5"/>
    </w:p>
  </w:comment>
  <w:comment w:id="61" w:author="GS" w:date="2020-03-06T19:31:00Z" w:initials="w">
    <w:p w14:paraId="5D873FAD" w14:textId="60652D55" w:rsidR="00C10163" w:rsidRDefault="00C1016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是否增加了此字段？</w:t>
      </w:r>
    </w:p>
  </w:comment>
  <w:comment w:id="91" w:author="GS" w:date="2020-03-06T19:33:00Z" w:initials="w">
    <w:p w14:paraId="35A5845B" w14:textId="281260D5" w:rsidR="00C10163" w:rsidRDefault="00C1016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？</w:t>
      </w:r>
    </w:p>
  </w:comment>
  <w:comment w:id="99" w:author="GS" w:date="2020-03-06T19:34:00Z" w:initials="w">
    <w:p w14:paraId="1A77916F" w14:textId="7DB02FD9" w:rsidR="008330EF" w:rsidRDefault="008330EF">
      <w:pPr>
        <w:pStyle w:val="ab"/>
      </w:pPr>
      <w:r>
        <w:rPr>
          <w:rStyle w:val="aa"/>
        </w:rPr>
        <w:annotationRef/>
      </w:r>
      <w:r>
        <w:t>如果是补考</w:t>
      </w:r>
      <w:r>
        <w:rPr>
          <w:rFonts w:hint="eastAsia"/>
        </w:rPr>
        <w:t>，</w:t>
      </w:r>
      <w:r>
        <w:t>需要找到</w:t>
      </w:r>
      <w:r>
        <w:rPr>
          <w:rFonts w:hint="eastAsia"/>
        </w:rPr>
        <w:t>对应</w:t>
      </w:r>
      <w:r>
        <w:t>的正常考试的</w:t>
      </w:r>
      <w:r>
        <w:rPr>
          <w:rFonts w:hint="eastAsia"/>
        </w:rPr>
        <w:t>I</w:t>
      </w:r>
      <w:r>
        <w:t>D</w:t>
      </w:r>
    </w:p>
  </w:comment>
  <w:comment w:id="119" w:author="GS" w:date="2020-03-06T19:26:00Z" w:initials="w">
    <w:p w14:paraId="73F3B8EA" w14:textId="77777777" w:rsidR="00D05FB3" w:rsidRDefault="00D05FB3" w:rsidP="00D05FB3">
      <w:pPr>
        <w:pStyle w:val="ab"/>
      </w:pPr>
      <w:r>
        <w:rPr>
          <w:rStyle w:val="aa"/>
        </w:rPr>
        <w:annotationRef/>
      </w:r>
      <w:r>
        <w:t>加一个字段</w:t>
      </w:r>
      <w:r>
        <w:rPr>
          <w:rFonts w:hint="eastAsia"/>
        </w:rPr>
        <w:t>p</w:t>
      </w:r>
      <w:r>
        <w:t>aper_id</w:t>
      </w:r>
    </w:p>
  </w:comment>
  <w:comment w:id="122" w:author="GS" w:date="2020-03-06T20:42:00Z" w:initials="w">
    <w:p w14:paraId="44457D95" w14:textId="12C68C70" w:rsidR="00D05FB3" w:rsidRDefault="00D05FB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？</w:t>
      </w:r>
    </w:p>
  </w:comment>
  <w:comment w:id="188" w:author="GS" w:date="2020-03-06T20:45:00Z" w:initials="w">
    <w:p w14:paraId="7E617505" w14:textId="23D4833D" w:rsidR="00D05FB3" w:rsidRDefault="00D05FB3">
      <w:pPr>
        <w:pStyle w:val="ab"/>
      </w:pPr>
      <w:r>
        <w:rPr>
          <w:rStyle w:val="aa"/>
        </w:rPr>
        <w:annotationRef/>
      </w:r>
      <w:r>
        <w:t>同上修改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28A332" w15:done="0"/>
  <w15:commentEx w15:paraId="6EE3008A" w15:done="0"/>
  <w15:commentEx w15:paraId="5D873FAD" w15:done="0"/>
  <w15:commentEx w15:paraId="35A5845B" w15:done="0"/>
  <w15:commentEx w15:paraId="1A77916F" w15:done="0"/>
  <w15:commentEx w15:paraId="73F3B8EA" w15:done="0"/>
  <w15:commentEx w15:paraId="44457D95" w15:done="0"/>
  <w15:commentEx w15:paraId="7E6175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28A332" w16cid:durableId="220D3596"/>
  <w16cid:commentId w16cid:paraId="6EE3008A" w16cid:durableId="220D3597"/>
  <w16cid:commentId w16cid:paraId="5D873FAD" w16cid:durableId="220D3598"/>
  <w16cid:commentId w16cid:paraId="35A5845B" w16cid:durableId="220D3599"/>
  <w16cid:commentId w16cid:paraId="1A77916F" w16cid:durableId="220D359A"/>
  <w16cid:commentId w16cid:paraId="73F3B8EA" w16cid:durableId="220D359C"/>
  <w16cid:commentId w16cid:paraId="44457D95" w16cid:durableId="220D359D"/>
  <w16cid:commentId w16cid:paraId="7E617505" w16cid:durableId="220D35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3363" w14:textId="77777777" w:rsidR="008F7AB0" w:rsidRDefault="008F7AB0" w:rsidP="00CE4DAA">
      <w:r>
        <w:separator/>
      </w:r>
    </w:p>
  </w:endnote>
  <w:endnote w:type="continuationSeparator" w:id="0">
    <w:p w14:paraId="4D5519D1" w14:textId="77777777" w:rsidR="008F7AB0" w:rsidRDefault="008F7AB0" w:rsidP="00CE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A6C7" w14:textId="77777777" w:rsidR="008F7AB0" w:rsidRDefault="008F7AB0" w:rsidP="00CE4DAA">
      <w:r>
        <w:separator/>
      </w:r>
    </w:p>
  </w:footnote>
  <w:footnote w:type="continuationSeparator" w:id="0">
    <w:p w14:paraId="5B2A057B" w14:textId="77777777" w:rsidR="008F7AB0" w:rsidRDefault="008F7AB0" w:rsidP="00CE4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715"/>
    <w:multiLevelType w:val="hybridMultilevel"/>
    <w:tmpl w:val="957648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841BFE"/>
    <w:multiLevelType w:val="hybridMultilevel"/>
    <w:tmpl w:val="1EF28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074B7F"/>
    <w:multiLevelType w:val="hybridMultilevel"/>
    <w:tmpl w:val="331885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C159C4"/>
    <w:multiLevelType w:val="hybridMultilevel"/>
    <w:tmpl w:val="2D0EC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6262C4"/>
    <w:multiLevelType w:val="hybridMultilevel"/>
    <w:tmpl w:val="AF8070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40ED2"/>
    <w:multiLevelType w:val="hybridMultilevel"/>
    <w:tmpl w:val="AE6AC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E61D6D"/>
    <w:multiLevelType w:val="hybridMultilevel"/>
    <w:tmpl w:val="3B92E1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61602"/>
    <w:multiLevelType w:val="hybridMultilevel"/>
    <w:tmpl w:val="08C844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123135"/>
    <w:multiLevelType w:val="hybridMultilevel"/>
    <w:tmpl w:val="EEE687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B86985"/>
    <w:multiLevelType w:val="hybridMultilevel"/>
    <w:tmpl w:val="B928E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544E1A"/>
    <w:multiLevelType w:val="hybridMultilevel"/>
    <w:tmpl w:val="19E6E5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rong S">
    <w15:presenceInfo w15:providerId="Windows Live" w15:userId="a3aaa3290b166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8B"/>
    <w:rsid w:val="000120C1"/>
    <w:rsid w:val="00033569"/>
    <w:rsid w:val="00074051"/>
    <w:rsid w:val="000A01AF"/>
    <w:rsid w:val="00134999"/>
    <w:rsid w:val="00260D4E"/>
    <w:rsid w:val="002648E5"/>
    <w:rsid w:val="00281443"/>
    <w:rsid w:val="002B658F"/>
    <w:rsid w:val="002C40FE"/>
    <w:rsid w:val="002C6361"/>
    <w:rsid w:val="00307896"/>
    <w:rsid w:val="00362CF1"/>
    <w:rsid w:val="003B7196"/>
    <w:rsid w:val="0041367F"/>
    <w:rsid w:val="004265D7"/>
    <w:rsid w:val="00467C26"/>
    <w:rsid w:val="004B0ADE"/>
    <w:rsid w:val="004D6AEB"/>
    <w:rsid w:val="005135CA"/>
    <w:rsid w:val="00563903"/>
    <w:rsid w:val="00604A25"/>
    <w:rsid w:val="006078DA"/>
    <w:rsid w:val="00615E8B"/>
    <w:rsid w:val="006214E2"/>
    <w:rsid w:val="0062648C"/>
    <w:rsid w:val="0063300A"/>
    <w:rsid w:val="00680F39"/>
    <w:rsid w:val="00735F6B"/>
    <w:rsid w:val="007724C7"/>
    <w:rsid w:val="007823F2"/>
    <w:rsid w:val="007A46E1"/>
    <w:rsid w:val="007D59D0"/>
    <w:rsid w:val="00806E2E"/>
    <w:rsid w:val="00811290"/>
    <w:rsid w:val="00826438"/>
    <w:rsid w:val="008330EF"/>
    <w:rsid w:val="00846831"/>
    <w:rsid w:val="00847079"/>
    <w:rsid w:val="00873BB2"/>
    <w:rsid w:val="00885C9E"/>
    <w:rsid w:val="008F7AB0"/>
    <w:rsid w:val="00916536"/>
    <w:rsid w:val="0099433E"/>
    <w:rsid w:val="009E3EBE"/>
    <w:rsid w:val="009F5308"/>
    <w:rsid w:val="00A26D64"/>
    <w:rsid w:val="00A401EF"/>
    <w:rsid w:val="00A844FA"/>
    <w:rsid w:val="00AA267C"/>
    <w:rsid w:val="00B54ED2"/>
    <w:rsid w:val="00C10163"/>
    <w:rsid w:val="00C35AF4"/>
    <w:rsid w:val="00C47658"/>
    <w:rsid w:val="00CE4DAA"/>
    <w:rsid w:val="00D019DF"/>
    <w:rsid w:val="00D05FB3"/>
    <w:rsid w:val="00D12531"/>
    <w:rsid w:val="00D45DEB"/>
    <w:rsid w:val="00D9237E"/>
    <w:rsid w:val="00DF3EE7"/>
    <w:rsid w:val="00E40D60"/>
    <w:rsid w:val="00E929F2"/>
    <w:rsid w:val="00EB3527"/>
    <w:rsid w:val="00EB607B"/>
    <w:rsid w:val="00EC5207"/>
    <w:rsid w:val="00F34F48"/>
    <w:rsid w:val="00F62D86"/>
    <w:rsid w:val="00F90DE2"/>
    <w:rsid w:val="00FB592E"/>
    <w:rsid w:val="00FD0B28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87838"/>
  <w15:chartTrackingRefBased/>
  <w15:docId w15:val="{0E37B7CC-4521-42B5-933F-B094848C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DAA"/>
    <w:rPr>
      <w:sz w:val="18"/>
      <w:szCs w:val="18"/>
    </w:rPr>
  </w:style>
  <w:style w:type="paragraph" w:styleId="a7">
    <w:name w:val="List Paragraph"/>
    <w:basedOn w:val="a"/>
    <w:uiPriority w:val="34"/>
    <w:qFormat/>
    <w:rsid w:val="00CE4DA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54E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54ED2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1016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1016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10163"/>
  </w:style>
  <w:style w:type="paragraph" w:styleId="ad">
    <w:name w:val="annotation subject"/>
    <w:basedOn w:val="ab"/>
    <w:next w:val="ab"/>
    <w:link w:val="ae"/>
    <w:uiPriority w:val="99"/>
    <w:semiHidden/>
    <w:unhideWhenUsed/>
    <w:rsid w:val="00C1016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1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 S</dc:creator>
  <cp:keywords/>
  <dc:description/>
  <cp:lastModifiedBy>lirong S</cp:lastModifiedBy>
  <cp:revision>40</cp:revision>
  <dcterms:created xsi:type="dcterms:W3CDTF">2020-02-28T03:05:00Z</dcterms:created>
  <dcterms:modified xsi:type="dcterms:W3CDTF">2020-03-13T12:11:00Z</dcterms:modified>
</cp:coreProperties>
</file>