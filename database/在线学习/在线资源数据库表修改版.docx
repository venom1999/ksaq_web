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39471" w14:textId="6626B27D" w:rsidR="00286741" w:rsidRDefault="00981AE1">
      <w:pPr>
        <w:rPr>
          <w:rFonts w:eastAsia="宋体"/>
        </w:rPr>
      </w:pPr>
      <w:r>
        <w:rPr>
          <w:rFonts w:eastAsia="宋体" w:hint="eastAsia"/>
        </w:rPr>
        <w:t>1</w:t>
      </w:r>
      <w:r>
        <w:rPr>
          <w:rFonts w:eastAsia="宋体" w:hint="eastAsia"/>
        </w:rPr>
        <w:t>、</w:t>
      </w:r>
      <w:r w:rsidR="00286741" w:rsidRPr="00286741">
        <w:rPr>
          <w:rFonts w:eastAsia="宋体" w:hint="eastAsia"/>
        </w:rPr>
        <w:t>在线资源数据库表</w:t>
      </w:r>
    </w:p>
    <w:p w14:paraId="234E513B" w14:textId="6DD15E2D" w:rsidR="00286741" w:rsidRPr="00286741" w:rsidRDefault="00DD3758">
      <w:pPr>
        <w:rPr>
          <w:rFonts w:eastAsia="宋体"/>
        </w:rPr>
      </w:pPr>
      <w:r>
        <w:rPr>
          <w:rFonts w:eastAsia="宋体" w:hint="eastAsia"/>
        </w:rPr>
        <w:t>（</w:t>
      </w:r>
      <w:r>
        <w:rPr>
          <w:rFonts w:eastAsia="宋体" w:hint="eastAsia"/>
        </w:rPr>
        <w:t>1</w:t>
      </w:r>
      <w:r>
        <w:rPr>
          <w:rFonts w:eastAsia="宋体" w:hint="eastAsia"/>
        </w:rPr>
        <w:t>）</w:t>
      </w:r>
      <w:r w:rsidR="00286741">
        <w:rPr>
          <w:rFonts w:eastAsia="宋体" w:hint="eastAsia"/>
        </w:rPr>
        <w:t>资源表</w:t>
      </w:r>
    </w:p>
    <w:tbl>
      <w:tblPr>
        <w:tblW w:w="54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3"/>
        <w:gridCol w:w="1518"/>
        <w:gridCol w:w="691"/>
        <w:gridCol w:w="472"/>
        <w:gridCol w:w="767"/>
        <w:gridCol w:w="968"/>
        <w:gridCol w:w="3029"/>
      </w:tblGrid>
      <w:tr w:rsidR="001367FD" w:rsidRPr="00571547" w14:paraId="000454C2" w14:textId="77777777" w:rsidTr="00490A56">
        <w:trPr>
          <w:trHeight w:val="192"/>
        </w:trPr>
        <w:tc>
          <w:tcPr>
            <w:tcW w:w="895" w:type="pct"/>
            <w:shd w:val="clear" w:color="auto" w:fill="FBD4B4"/>
            <w:vAlign w:val="center"/>
          </w:tcPr>
          <w:p w14:paraId="7306E958" w14:textId="77777777" w:rsidR="001367FD" w:rsidRPr="00571547" w:rsidRDefault="001367FD" w:rsidP="00490A56">
            <w:pPr>
              <w:rPr>
                <w:rFonts w:eastAsia="宋体"/>
              </w:rPr>
            </w:pPr>
            <w:r w:rsidRPr="00571547">
              <w:rPr>
                <w:rFonts w:eastAsia="宋体" w:hint="eastAsia"/>
              </w:rPr>
              <w:t>表名</w:t>
            </w:r>
          </w:p>
        </w:tc>
        <w:tc>
          <w:tcPr>
            <w:tcW w:w="1478" w:type="pct"/>
            <w:gridSpan w:val="3"/>
            <w:shd w:val="clear" w:color="auto" w:fill="FBD4B4"/>
            <w:vAlign w:val="center"/>
          </w:tcPr>
          <w:p w14:paraId="6B32C8A8" w14:textId="20C679AA" w:rsidR="001367FD" w:rsidRPr="00571547" w:rsidRDefault="00E24C27" w:rsidP="008F64C9">
            <w:pPr>
              <w:rPr>
                <w:rFonts w:eastAsia="宋体"/>
              </w:rPr>
            </w:pPr>
            <w:r>
              <w:rPr>
                <w:rFonts w:ascii="宋体" w:eastAsia="宋体" w:hAnsi="宋体"/>
              </w:rPr>
              <w:t>education</w:t>
            </w:r>
            <w:ins w:id="0" w:author="揣 明瑞" w:date="2020-01-14T15:47:00Z">
              <w:r>
                <w:rPr>
                  <w:rFonts w:ascii="宋体" w:eastAsia="宋体" w:hAnsi="宋体"/>
                  <w:lang w:val="en-IE"/>
                </w:rPr>
                <w:t>_</w:t>
              </w:r>
            </w:ins>
            <w:r>
              <w:rPr>
                <w:rFonts w:ascii="宋体" w:eastAsia="宋体" w:hAnsi="宋体"/>
              </w:rPr>
              <w:t>resource_t</w:t>
            </w:r>
          </w:p>
        </w:tc>
        <w:tc>
          <w:tcPr>
            <w:tcW w:w="2627" w:type="pct"/>
            <w:gridSpan w:val="3"/>
            <w:shd w:val="clear" w:color="auto" w:fill="FBD4B4"/>
            <w:vAlign w:val="center"/>
          </w:tcPr>
          <w:p w14:paraId="1648C042" w14:textId="43B3AF54" w:rsidR="001367FD" w:rsidRPr="00571547" w:rsidRDefault="001367FD" w:rsidP="00490A56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教育</w:t>
            </w:r>
            <w:r w:rsidR="008F64C9">
              <w:rPr>
                <w:rFonts w:eastAsia="宋体" w:hint="eastAsia"/>
              </w:rPr>
              <w:t>资源</w:t>
            </w:r>
            <w:r w:rsidRPr="00571547">
              <w:rPr>
                <w:rFonts w:eastAsia="宋体" w:hint="eastAsia"/>
              </w:rPr>
              <w:t>信息</w:t>
            </w:r>
            <w:r>
              <w:rPr>
                <w:rFonts w:eastAsia="宋体" w:hint="eastAsia"/>
              </w:rPr>
              <w:t>表</w:t>
            </w:r>
          </w:p>
        </w:tc>
      </w:tr>
      <w:tr w:rsidR="001367FD" w:rsidRPr="00571547" w14:paraId="4876576D" w14:textId="77777777" w:rsidTr="00490A56">
        <w:trPr>
          <w:trHeight w:val="319"/>
        </w:trPr>
        <w:tc>
          <w:tcPr>
            <w:tcW w:w="895" w:type="pct"/>
            <w:shd w:val="clear" w:color="auto" w:fill="FBD4B4"/>
            <w:vAlign w:val="center"/>
          </w:tcPr>
          <w:p w14:paraId="41345378" w14:textId="77777777" w:rsidR="001367FD" w:rsidRPr="00571547" w:rsidRDefault="001367FD" w:rsidP="00490A56">
            <w:pPr>
              <w:rPr>
                <w:rFonts w:eastAsia="宋体"/>
              </w:rPr>
            </w:pPr>
            <w:r w:rsidRPr="00571547">
              <w:rPr>
                <w:rFonts w:eastAsia="宋体" w:hint="eastAsia"/>
              </w:rPr>
              <w:t>说明</w:t>
            </w:r>
          </w:p>
        </w:tc>
        <w:tc>
          <w:tcPr>
            <w:tcW w:w="4105" w:type="pct"/>
            <w:gridSpan w:val="6"/>
            <w:shd w:val="clear" w:color="auto" w:fill="FBD4B4"/>
            <w:vAlign w:val="center"/>
          </w:tcPr>
          <w:p w14:paraId="0F72F6E5" w14:textId="552D5C30" w:rsidR="001367FD" w:rsidRPr="00571547" w:rsidRDefault="001367FD" w:rsidP="00490A56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此表记录在线教育信息</w:t>
            </w:r>
          </w:p>
        </w:tc>
      </w:tr>
      <w:tr w:rsidR="001367FD" w:rsidRPr="00571547" w14:paraId="25CCC29A" w14:textId="77777777" w:rsidTr="00490A56">
        <w:trPr>
          <w:trHeight w:val="141"/>
        </w:trPr>
        <w:tc>
          <w:tcPr>
            <w:tcW w:w="895" w:type="pct"/>
            <w:shd w:val="clear" w:color="auto" w:fill="FBD4B4"/>
            <w:vAlign w:val="center"/>
          </w:tcPr>
          <w:p w14:paraId="7F04DF30" w14:textId="77777777" w:rsidR="001367FD" w:rsidRPr="00571547" w:rsidRDefault="001367FD" w:rsidP="00490A56">
            <w:pPr>
              <w:rPr>
                <w:rFonts w:eastAsia="宋体"/>
              </w:rPr>
            </w:pPr>
            <w:r w:rsidRPr="00571547">
              <w:rPr>
                <w:rFonts w:eastAsia="宋体" w:hint="eastAsia"/>
              </w:rPr>
              <w:t>主键</w:t>
            </w:r>
          </w:p>
        </w:tc>
        <w:tc>
          <w:tcPr>
            <w:tcW w:w="4105" w:type="pct"/>
            <w:gridSpan w:val="6"/>
            <w:shd w:val="clear" w:color="auto" w:fill="FBD4B4"/>
            <w:vAlign w:val="center"/>
          </w:tcPr>
          <w:p w14:paraId="78F33888" w14:textId="4B6EF231" w:rsidR="001367FD" w:rsidRPr="00571547" w:rsidRDefault="00764C4E" w:rsidP="00AB6B78">
            <w:pPr>
              <w:rPr>
                <w:rFonts w:eastAsia="宋体"/>
              </w:rPr>
            </w:pPr>
            <w:r>
              <w:rPr>
                <w:rFonts w:ascii="宋体" w:eastAsia="宋体" w:hAnsi="宋体" w:cs="Arial"/>
                <w:szCs w:val="21"/>
              </w:rPr>
              <w:t>edu</w:t>
            </w:r>
            <w:ins w:id="1" w:author="揣 明瑞" w:date="2020-01-13T14:36:00Z">
              <w:r>
                <w:rPr>
                  <w:rFonts w:ascii="宋体" w:eastAsia="宋体" w:hAnsi="宋体" w:cs="Arial"/>
                  <w:szCs w:val="21"/>
                </w:rPr>
                <w:t>_</w:t>
              </w:r>
            </w:ins>
            <w:r>
              <w:rPr>
                <w:rFonts w:ascii="宋体" w:eastAsia="宋体" w:hAnsi="宋体" w:cs="Arial"/>
                <w:szCs w:val="21"/>
              </w:rPr>
              <w:t>resource_id</w:t>
            </w:r>
          </w:p>
        </w:tc>
      </w:tr>
      <w:tr w:rsidR="001367FD" w:rsidRPr="00571547" w14:paraId="15705A48" w14:textId="77777777" w:rsidTr="00490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257E6" w14:textId="77777777" w:rsidR="001367FD" w:rsidRPr="00571547" w:rsidRDefault="001367FD" w:rsidP="00490A56">
            <w:pPr>
              <w:rPr>
                <w:rFonts w:eastAsia="宋体"/>
              </w:rPr>
            </w:pPr>
            <w:r w:rsidRPr="00571547">
              <w:rPr>
                <w:rFonts w:eastAsia="宋体" w:hint="eastAsia"/>
              </w:rPr>
              <w:t>字段名称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2F71B" w14:textId="77777777" w:rsidR="001367FD" w:rsidRPr="00571547" w:rsidRDefault="001367FD" w:rsidP="00490A56">
            <w:pPr>
              <w:rPr>
                <w:rFonts w:eastAsia="宋体"/>
              </w:rPr>
            </w:pPr>
            <w:r w:rsidRPr="00571547">
              <w:rPr>
                <w:rFonts w:eastAsia="宋体" w:hint="eastAsia"/>
              </w:rPr>
              <w:t>数据类型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EBDDF" w14:textId="77777777" w:rsidR="001367FD" w:rsidRPr="00571547" w:rsidRDefault="001367FD" w:rsidP="00490A56">
            <w:pPr>
              <w:rPr>
                <w:rFonts w:eastAsia="宋体"/>
              </w:rPr>
            </w:pPr>
            <w:r w:rsidRPr="00571547">
              <w:rPr>
                <w:rFonts w:eastAsia="宋体" w:hint="eastAsia"/>
              </w:rPr>
              <w:t>是否可空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6DF8B" w14:textId="77777777" w:rsidR="001367FD" w:rsidRPr="00571547" w:rsidRDefault="001367FD" w:rsidP="00490A56">
            <w:pPr>
              <w:rPr>
                <w:rFonts w:eastAsia="宋体"/>
              </w:rPr>
            </w:pPr>
            <w:r w:rsidRPr="00571547">
              <w:rPr>
                <w:rFonts w:eastAsia="宋体" w:hint="eastAsia"/>
              </w:rPr>
              <w:t>字段说明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A8E91" w14:textId="77777777" w:rsidR="001367FD" w:rsidRPr="00571547" w:rsidRDefault="001367FD" w:rsidP="00490A56">
            <w:pPr>
              <w:rPr>
                <w:rFonts w:eastAsia="宋体"/>
              </w:rPr>
            </w:pPr>
            <w:r w:rsidRPr="00571547">
              <w:rPr>
                <w:rFonts w:eastAsia="宋体" w:hint="eastAsia"/>
              </w:rPr>
              <w:t>缺省值</w:t>
            </w: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3DEB" w14:textId="77777777" w:rsidR="001367FD" w:rsidRPr="00571547" w:rsidRDefault="001367FD" w:rsidP="00490A56">
            <w:pPr>
              <w:rPr>
                <w:rFonts w:eastAsia="宋体"/>
              </w:rPr>
            </w:pPr>
            <w:r w:rsidRPr="00571547">
              <w:rPr>
                <w:rFonts w:eastAsia="宋体" w:hint="eastAsia"/>
              </w:rPr>
              <w:t>备注</w:t>
            </w:r>
          </w:p>
        </w:tc>
      </w:tr>
      <w:tr w:rsidR="001367FD" w:rsidRPr="00571547" w14:paraId="7865793A" w14:textId="77777777" w:rsidTr="00490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44404" w14:textId="5D5BBC4A" w:rsidR="001367FD" w:rsidRPr="00571547" w:rsidRDefault="001F49FA">
            <w:pPr>
              <w:rPr>
                <w:rFonts w:eastAsia="宋体"/>
              </w:rPr>
            </w:pPr>
            <w:r>
              <w:rPr>
                <w:rFonts w:ascii="宋体" w:eastAsia="宋体" w:hAnsi="宋体" w:cs="Arial"/>
                <w:szCs w:val="21"/>
              </w:rPr>
              <w:t>e</w:t>
            </w:r>
            <w:r w:rsidR="001367FD">
              <w:rPr>
                <w:rFonts w:ascii="宋体" w:eastAsia="宋体" w:hAnsi="宋体" w:cs="Arial"/>
                <w:szCs w:val="21"/>
              </w:rPr>
              <w:t>du</w:t>
            </w:r>
            <w:r w:rsidR="00965040">
              <w:rPr>
                <w:rFonts w:ascii="宋体" w:eastAsia="宋体" w:hAnsi="宋体" w:cs="Arial"/>
                <w:szCs w:val="21"/>
              </w:rPr>
              <w:t>_r</w:t>
            </w:r>
            <w:r w:rsidR="008F64C9">
              <w:rPr>
                <w:rFonts w:ascii="宋体" w:eastAsia="宋体" w:hAnsi="宋体" w:cs="Arial"/>
                <w:szCs w:val="21"/>
              </w:rPr>
              <w:t>esource</w:t>
            </w:r>
            <w:r w:rsidR="00965040">
              <w:rPr>
                <w:rFonts w:ascii="宋体" w:eastAsia="宋体" w:hAnsi="宋体" w:cs="Arial"/>
                <w:szCs w:val="21"/>
              </w:rPr>
              <w:t>_id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20858" w14:textId="77948927" w:rsidR="001367FD" w:rsidRPr="000D612B" w:rsidRDefault="001367FD" w:rsidP="00490A56">
            <w:pPr>
              <w:rPr>
                <w:rFonts w:ascii="宋体" w:eastAsia="宋体" w:hAnsi="宋体" w:cs="Arial"/>
                <w:szCs w:val="21"/>
              </w:rPr>
            </w:pPr>
            <w:r w:rsidRPr="000D612B">
              <w:rPr>
                <w:rFonts w:ascii="宋体" w:eastAsia="宋体" w:hAnsi="宋体" w:cs="Arial" w:hint="eastAsia"/>
                <w:szCs w:val="21"/>
              </w:rPr>
              <w:t>I</w:t>
            </w:r>
            <w:r w:rsidRPr="000D612B">
              <w:rPr>
                <w:rFonts w:ascii="宋体" w:eastAsia="宋体" w:hAnsi="宋体" w:cs="Arial"/>
                <w:szCs w:val="21"/>
              </w:rPr>
              <w:t>NT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70F54" w14:textId="77777777" w:rsidR="001367FD" w:rsidRPr="000D612B" w:rsidRDefault="001367FD" w:rsidP="00490A56">
            <w:pPr>
              <w:rPr>
                <w:rFonts w:ascii="宋体" w:eastAsia="宋体" w:hAnsi="宋体" w:cs="Arial"/>
                <w:szCs w:val="21"/>
              </w:rPr>
            </w:pPr>
            <w:r w:rsidRPr="000D612B">
              <w:rPr>
                <w:rFonts w:ascii="宋体" w:eastAsia="宋体" w:hAnsi="宋体" w:cs="Arial" w:hint="eastAsia"/>
                <w:szCs w:val="21"/>
              </w:rPr>
              <w:t>否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3F0EA" w14:textId="23534185" w:rsidR="001367FD" w:rsidRPr="000D612B" w:rsidRDefault="001367FD" w:rsidP="00AB6B78">
            <w:pPr>
              <w:rPr>
                <w:rFonts w:ascii="宋体" w:eastAsia="宋体" w:hAnsi="宋体" w:cs="Arial"/>
                <w:szCs w:val="21"/>
              </w:rPr>
            </w:pPr>
            <w:r w:rsidRPr="000D612B">
              <w:rPr>
                <w:rFonts w:ascii="宋体" w:eastAsia="宋体" w:hAnsi="宋体" w:cs="Arial" w:hint="eastAsia"/>
                <w:szCs w:val="21"/>
              </w:rPr>
              <w:t>教育</w:t>
            </w:r>
            <w:r w:rsidR="00AB6B78">
              <w:rPr>
                <w:rFonts w:ascii="宋体" w:eastAsia="宋体" w:hAnsi="宋体" w:cs="Arial" w:hint="eastAsia"/>
                <w:szCs w:val="21"/>
              </w:rPr>
              <w:t>资源</w:t>
            </w:r>
            <w:r w:rsidR="00286741">
              <w:rPr>
                <w:rFonts w:ascii="宋体" w:eastAsia="宋体" w:hAnsi="宋体" w:cs="Arial" w:hint="eastAsia"/>
                <w:szCs w:val="21"/>
              </w:rPr>
              <w:t>I</w:t>
            </w:r>
            <w:r w:rsidR="00286741">
              <w:rPr>
                <w:rFonts w:ascii="宋体" w:eastAsia="宋体" w:hAnsi="宋体" w:cs="Arial"/>
                <w:szCs w:val="21"/>
              </w:rPr>
              <w:t>D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E3452" w14:textId="77777777" w:rsidR="001367FD" w:rsidRPr="000D612B" w:rsidRDefault="001367FD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1C88" w14:textId="77777777" w:rsidR="001367FD" w:rsidRPr="000D612B" w:rsidRDefault="001367FD" w:rsidP="00490A56">
            <w:pPr>
              <w:rPr>
                <w:rFonts w:ascii="宋体" w:eastAsia="宋体" w:hAnsi="宋体" w:cs="Arial"/>
                <w:szCs w:val="21"/>
              </w:rPr>
            </w:pPr>
            <w:r w:rsidRPr="000D612B">
              <w:rPr>
                <w:rFonts w:ascii="宋体" w:eastAsia="宋体" w:hAnsi="宋体" w:cs="Arial"/>
                <w:szCs w:val="21"/>
              </w:rPr>
              <w:t xml:space="preserve">PK </w:t>
            </w:r>
            <w:r w:rsidRPr="000D612B">
              <w:rPr>
                <w:rFonts w:ascii="宋体" w:eastAsia="宋体" w:hAnsi="宋体" w:cs="Arial" w:hint="eastAsia"/>
                <w:szCs w:val="21"/>
              </w:rPr>
              <w:t>自动编号</w:t>
            </w:r>
          </w:p>
        </w:tc>
      </w:tr>
      <w:tr w:rsidR="001367FD" w:rsidRPr="00571547" w14:paraId="47133262" w14:textId="77777777" w:rsidTr="00490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88E85" w14:textId="0109C880" w:rsidR="001367FD" w:rsidRPr="000D612B" w:rsidRDefault="001F49FA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resource</w:t>
            </w:r>
            <w:r w:rsidR="00692048">
              <w:rPr>
                <w:rFonts w:ascii="宋体" w:eastAsia="宋体" w:hAnsi="宋体" w:cs="Arial"/>
                <w:szCs w:val="21"/>
              </w:rPr>
              <w:t>_c</w:t>
            </w:r>
            <w:r>
              <w:rPr>
                <w:rFonts w:ascii="宋体" w:eastAsia="宋体" w:hAnsi="宋体" w:cs="Arial"/>
                <w:szCs w:val="21"/>
              </w:rPr>
              <w:t>ategory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0663F" w14:textId="056F31BE" w:rsidR="001367FD" w:rsidRPr="000D612B" w:rsidRDefault="001367FD" w:rsidP="00490A56">
            <w:pPr>
              <w:rPr>
                <w:rFonts w:ascii="宋体" w:eastAsia="宋体" w:hAnsi="宋体" w:cs="Arial"/>
                <w:szCs w:val="21"/>
              </w:rPr>
            </w:pPr>
            <w:r w:rsidRPr="000D612B">
              <w:rPr>
                <w:rFonts w:ascii="宋体" w:eastAsia="宋体" w:hAnsi="宋体" w:cs="Arial"/>
                <w:szCs w:val="21"/>
              </w:rPr>
              <w:t>INT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683D" w14:textId="1CB8A7C3" w:rsidR="001367FD" w:rsidRPr="000D612B" w:rsidRDefault="008F64C9" w:rsidP="00490A56">
            <w:pPr>
              <w:rPr>
                <w:rFonts w:ascii="宋体" w:eastAsia="宋体" w:hAnsi="宋体" w:cs="Arial"/>
                <w:szCs w:val="21"/>
              </w:rPr>
            </w:pPr>
            <w:r w:rsidRPr="000D612B">
              <w:rPr>
                <w:rFonts w:ascii="宋体" w:eastAsia="宋体" w:hAnsi="宋体" w:cs="Arial" w:hint="eastAsia"/>
                <w:szCs w:val="21"/>
              </w:rPr>
              <w:t>否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EAE79" w14:textId="284F8B0A" w:rsidR="001367FD" w:rsidRPr="000D612B" w:rsidRDefault="001367FD" w:rsidP="00490A56">
            <w:pPr>
              <w:rPr>
                <w:rFonts w:ascii="宋体" w:eastAsia="宋体" w:hAnsi="宋体" w:cs="Arial"/>
                <w:szCs w:val="21"/>
              </w:rPr>
            </w:pPr>
            <w:r w:rsidRPr="000D612B">
              <w:rPr>
                <w:rFonts w:ascii="宋体" w:eastAsia="宋体" w:hAnsi="宋体" w:cs="Arial" w:hint="eastAsia"/>
                <w:szCs w:val="21"/>
              </w:rPr>
              <w:t>培训类型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82847" w14:textId="77777777" w:rsidR="001367FD" w:rsidRPr="000D612B" w:rsidRDefault="001367FD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5CAD6" w14:textId="189E8961" w:rsidR="001367FD" w:rsidRPr="000D612B" w:rsidRDefault="008F64C9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来自</w:t>
            </w:r>
            <w:r w:rsidR="00692048">
              <w:rPr>
                <w:rFonts w:ascii="宋体" w:eastAsia="宋体" w:hAnsi="宋体" w:cs="Arial"/>
                <w:szCs w:val="21"/>
              </w:rPr>
              <w:t>e</w:t>
            </w:r>
            <w:r w:rsidRPr="008F64C9">
              <w:rPr>
                <w:rFonts w:ascii="宋体" w:eastAsia="宋体" w:hAnsi="宋体" w:cs="Arial"/>
                <w:szCs w:val="21"/>
              </w:rPr>
              <w:t>ducation</w:t>
            </w:r>
            <w:r w:rsidR="00692048">
              <w:rPr>
                <w:rFonts w:ascii="宋体" w:eastAsia="宋体" w:hAnsi="宋体" w:cs="Arial"/>
                <w:szCs w:val="21"/>
              </w:rPr>
              <w:t>c</w:t>
            </w:r>
            <w:r w:rsidRPr="008F64C9">
              <w:rPr>
                <w:rFonts w:ascii="宋体" w:eastAsia="宋体" w:hAnsi="宋体" w:cs="Arial"/>
                <w:szCs w:val="21"/>
              </w:rPr>
              <w:t>ategory_</w:t>
            </w:r>
            <w:ins w:id="2" w:author="lirong S" w:date="2020-01-14T09:37:00Z">
              <w:r w:rsidR="003F0D16">
                <w:rPr>
                  <w:rFonts w:ascii="宋体" w:eastAsia="宋体" w:hAnsi="宋体" w:cs="Arial"/>
                  <w:szCs w:val="21"/>
                </w:rPr>
                <w:t>t</w:t>
              </w:r>
            </w:ins>
            <w:del w:id="3" w:author="lirong S" w:date="2020-01-14T09:37:00Z">
              <w:r w:rsidRPr="008F64C9" w:rsidDel="003F0D16">
                <w:rPr>
                  <w:rFonts w:ascii="宋体" w:eastAsia="宋体" w:hAnsi="宋体" w:cs="Arial"/>
                  <w:szCs w:val="21"/>
                </w:rPr>
                <w:delText>T</w:delText>
              </w:r>
            </w:del>
            <w:r w:rsidR="000D612B">
              <w:rPr>
                <w:rFonts w:ascii="宋体" w:eastAsia="宋体" w:hAnsi="宋体" w:cs="Arial" w:hint="eastAsia"/>
                <w:szCs w:val="21"/>
              </w:rPr>
              <w:t>表的</w:t>
            </w:r>
            <w:r w:rsidRPr="008F64C9">
              <w:rPr>
                <w:rFonts w:ascii="宋体" w:eastAsia="宋体" w:hAnsi="宋体" w:cs="Arial"/>
                <w:szCs w:val="21"/>
              </w:rPr>
              <w:t>edu</w:t>
            </w:r>
            <w:r w:rsidR="00692048">
              <w:rPr>
                <w:rFonts w:ascii="宋体" w:eastAsia="宋体" w:hAnsi="宋体" w:cs="Arial" w:hint="eastAsia"/>
                <w:szCs w:val="21"/>
              </w:rPr>
              <w:t>_</w:t>
            </w:r>
            <w:r w:rsidR="00692048">
              <w:rPr>
                <w:rFonts w:ascii="宋体" w:eastAsia="宋体" w:hAnsi="宋体" w:cs="Arial"/>
                <w:szCs w:val="21"/>
              </w:rPr>
              <w:t>c</w:t>
            </w:r>
            <w:r w:rsidRPr="008F64C9">
              <w:rPr>
                <w:rFonts w:ascii="宋体" w:eastAsia="宋体" w:hAnsi="宋体" w:cs="Arial"/>
                <w:szCs w:val="21"/>
              </w:rPr>
              <w:t>ategory</w:t>
            </w:r>
            <w:r w:rsidR="00692048">
              <w:rPr>
                <w:rFonts w:ascii="宋体" w:eastAsia="宋体" w:hAnsi="宋体" w:cs="Arial"/>
                <w:szCs w:val="21"/>
              </w:rPr>
              <w:t>_id</w:t>
            </w:r>
            <w:r w:rsidR="000D612B">
              <w:rPr>
                <w:rFonts w:ascii="宋体" w:eastAsia="宋体" w:hAnsi="宋体" w:cs="Arial" w:hint="eastAsia"/>
                <w:szCs w:val="21"/>
              </w:rPr>
              <w:t>字段</w:t>
            </w:r>
          </w:p>
        </w:tc>
      </w:tr>
      <w:tr w:rsidR="001367FD" w:rsidRPr="00571547" w14:paraId="5BBF3269" w14:textId="77777777" w:rsidTr="00490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0ADBF" w14:textId="69A289BA" w:rsidR="001367FD" w:rsidRPr="000D612B" w:rsidRDefault="000D612B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resource</w:t>
            </w:r>
            <w:r w:rsidR="00692048">
              <w:rPr>
                <w:rFonts w:ascii="宋体" w:eastAsia="宋体" w:hAnsi="宋体" w:cs="Arial"/>
                <w:szCs w:val="21"/>
              </w:rPr>
              <w:t>_n</w:t>
            </w:r>
            <w:r>
              <w:rPr>
                <w:rFonts w:ascii="宋体" w:eastAsia="宋体" w:hAnsi="宋体" w:cs="Arial"/>
                <w:szCs w:val="21"/>
              </w:rPr>
              <w:t>ame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6518D" w14:textId="2071EFE2" w:rsidR="001367FD" w:rsidRPr="000D612B" w:rsidRDefault="000D612B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ARCHAR(100)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36DE9" w14:textId="77777777" w:rsidR="001367FD" w:rsidRPr="000D612B" w:rsidRDefault="001367FD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3565" w14:textId="05851696" w:rsidR="001367FD" w:rsidRPr="000D612B" w:rsidRDefault="000D612B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资源名称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954E9" w14:textId="772CCC51" w:rsidR="001367FD" w:rsidRPr="000D612B" w:rsidRDefault="001367FD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33CD" w14:textId="77777777" w:rsidR="001367FD" w:rsidRPr="000D612B" w:rsidRDefault="001367FD" w:rsidP="00490A56">
            <w:pPr>
              <w:rPr>
                <w:rFonts w:ascii="宋体" w:eastAsia="宋体" w:hAnsi="宋体" w:cs="Arial"/>
                <w:szCs w:val="21"/>
              </w:rPr>
            </w:pPr>
          </w:p>
        </w:tc>
      </w:tr>
      <w:tr w:rsidR="001367FD" w:rsidRPr="00571547" w14:paraId="0AF03A36" w14:textId="77777777" w:rsidTr="00490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DD869" w14:textId="472ADA6E" w:rsidR="001367FD" w:rsidRPr="000D612B" w:rsidRDefault="000D612B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resource</w:t>
            </w:r>
            <w:r w:rsidR="00692048">
              <w:rPr>
                <w:rFonts w:ascii="宋体" w:eastAsia="宋体" w:hAnsi="宋体" w:cs="Arial"/>
                <w:szCs w:val="21"/>
              </w:rPr>
              <w:t>_i</w:t>
            </w:r>
            <w:r w:rsidR="001F49FA">
              <w:rPr>
                <w:rFonts w:ascii="宋体" w:eastAsia="宋体" w:hAnsi="宋体" w:cs="Arial"/>
                <w:szCs w:val="21"/>
              </w:rPr>
              <w:t>ntroduction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0E0F" w14:textId="522E3B96" w:rsidR="001367FD" w:rsidRPr="000D612B" w:rsidRDefault="000D612B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ARCHAR(500)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C2E17" w14:textId="77777777" w:rsidR="001367FD" w:rsidRPr="000D612B" w:rsidRDefault="001367FD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0FD9F" w14:textId="520A8567" w:rsidR="001367FD" w:rsidRPr="000D612B" w:rsidRDefault="000D612B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资源</w:t>
            </w:r>
            <w:r w:rsidR="008F64C9">
              <w:rPr>
                <w:rFonts w:ascii="宋体" w:eastAsia="宋体" w:hAnsi="宋体" w:cs="Arial" w:hint="eastAsia"/>
                <w:szCs w:val="21"/>
              </w:rPr>
              <w:t>简介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EB1B9" w14:textId="46EED5BD" w:rsidR="001367FD" w:rsidRPr="000D612B" w:rsidRDefault="001367FD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F4CD" w14:textId="5ED55FC7" w:rsidR="001367FD" w:rsidRPr="000D612B" w:rsidRDefault="000D612B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上传资源的简介</w:t>
            </w:r>
          </w:p>
        </w:tc>
      </w:tr>
      <w:tr w:rsidR="008F64C9" w:rsidRPr="00571547" w14:paraId="7B1B221F" w14:textId="77777777" w:rsidTr="00490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CCEC" w14:textId="4AB18DED" w:rsidR="008F64C9" w:rsidRDefault="003F0D16" w:rsidP="008F64C9">
            <w:pPr>
              <w:rPr>
                <w:rFonts w:ascii="宋体" w:eastAsia="宋体" w:hAnsi="宋体" w:cs="Arial"/>
                <w:szCs w:val="21"/>
              </w:rPr>
            </w:pPr>
            <w:ins w:id="4" w:author="lirong S" w:date="2020-01-14T09:36:00Z">
              <w:r>
                <w:rPr>
                  <w:rFonts w:ascii="宋体" w:eastAsia="宋体" w:hAnsi="宋体" w:cs="Arial"/>
                  <w:szCs w:val="21"/>
                </w:rPr>
                <w:t>is_</w:t>
              </w:r>
            </w:ins>
            <w:r w:rsidR="008F64C9">
              <w:rPr>
                <w:rFonts w:ascii="宋体" w:eastAsia="宋体" w:hAnsi="宋体" w:cs="Arial"/>
                <w:szCs w:val="21"/>
              </w:rPr>
              <w:t>released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C6C27" w14:textId="61C86587" w:rsidR="008F64C9" w:rsidRDefault="00367F89" w:rsidP="00490A56">
            <w:pPr>
              <w:rPr>
                <w:rFonts w:ascii="宋体" w:eastAsia="宋体" w:hAnsi="宋体" w:cs="Arial"/>
                <w:szCs w:val="21"/>
              </w:rPr>
            </w:pPr>
            <w:ins w:id="5" w:author="lirong S" w:date="2020-01-14T09:53:00Z">
              <w:r>
                <w:rPr>
                  <w:rFonts w:ascii="宋体" w:eastAsia="宋体" w:hAnsi="宋体" w:cs="Arial"/>
                  <w:szCs w:val="21"/>
                </w:rPr>
                <w:t>INT</w:t>
              </w:r>
            </w:ins>
            <w:del w:id="6" w:author="lirong S" w:date="2020-01-14T09:53:00Z">
              <w:r w:rsidR="008F64C9" w:rsidDel="00367F89">
                <w:rPr>
                  <w:rFonts w:ascii="宋体" w:eastAsia="宋体" w:hAnsi="宋体" w:cs="Arial" w:hint="eastAsia"/>
                  <w:szCs w:val="21"/>
                </w:rPr>
                <w:delText>i</w:delText>
              </w:r>
              <w:r w:rsidR="008F64C9" w:rsidDel="00367F89">
                <w:rPr>
                  <w:rFonts w:ascii="宋体" w:eastAsia="宋体" w:hAnsi="宋体" w:cs="Arial"/>
                  <w:szCs w:val="21"/>
                </w:rPr>
                <w:delText>nt</w:delText>
              </w:r>
            </w:del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DD5BA" w14:textId="77777777" w:rsidR="008F64C9" w:rsidRPr="000D612B" w:rsidRDefault="008F64C9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D3E4E" w14:textId="47833851" w:rsidR="008F64C9" w:rsidRDefault="008F64C9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发布否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BED55" w14:textId="77777777" w:rsidR="008F64C9" w:rsidRPr="000D612B" w:rsidRDefault="008F64C9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CBC28" w14:textId="721ABF60" w:rsidR="008F64C9" w:rsidRDefault="008F64C9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0：</w:t>
            </w:r>
            <w:ins w:id="7" w:author="lirong S" w:date="2020-03-30T10:58:00Z">
              <w:r w:rsidR="00855F88">
                <w:rPr>
                  <w:rFonts w:ascii="宋体" w:eastAsia="宋体" w:hAnsi="宋体" w:cs="Arial" w:hint="eastAsia"/>
                  <w:szCs w:val="21"/>
                </w:rPr>
                <w:t>不</w:t>
              </w:r>
            </w:ins>
            <w:r>
              <w:rPr>
                <w:rFonts w:ascii="宋体" w:eastAsia="宋体" w:hAnsi="宋体" w:cs="Arial" w:hint="eastAsia"/>
                <w:szCs w:val="21"/>
              </w:rPr>
              <w:t>发布，</w:t>
            </w:r>
            <w:ins w:id="8" w:author="lirong S" w:date="2020-03-30T10:59:00Z">
              <w:r w:rsidR="00855F88">
                <w:rPr>
                  <w:rFonts w:ascii="宋体" w:eastAsia="宋体" w:hAnsi="宋体" w:cs="Arial" w:hint="eastAsia"/>
                  <w:szCs w:val="21"/>
                </w:rPr>
                <w:t>仅</w:t>
              </w:r>
              <w:bookmarkStart w:id="9" w:name="_GoBack"/>
              <w:bookmarkEnd w:id="9"/>
              <w:r w:rsidR="00855F88">
                <w:rPr>
                  <w:rFonts w:ascii="宋体" w:eastAsia="宋体" w:hAnsi="宋体" w:cs="Arial" w:hint="eastAsia"/>
                  <w:szCs w:val="21"/>
                </w:rPr>
                <w:t>保存</w:t>
              </w:r>
            </w:ins>
            <w:r>
              <w:rPr>
                <w:rFonts w:ascii="宋体" w:eastAsia="宋体" w:hAnsi="宋体" w:cs="Arial" w:hint="eastAsia"/>
                <w:szCs w:val="21"/>
              </w:rPr>
              <w:t>1、</w:t>
            </w:r>
            <w:del w:id="10" w:author="lirong S" w:date="2020-03-30T10:58:00Z">
              <w:r w:rsidDel="00855F88">
                <w:rPr>
                  <w:rFonts w:ascii="宋体" w:eastAsia="宋体" w:hAnsi="宋体" w:cs="Arial" w:hint="eastAsia"/>
                  <w:szCs w:val="21"/>
                </w:rPr>
                <w:delText>不</w:delText>
              </w:r>
            </w:del>
            <w:r>
              <w:rPr>
                <w:rFonts w:ascii="宋体" w:eastAsia="宋体" w:hAnsi="宋体" w:cs="Arial" w:hint="eastAsia"/>
                <w:szCs w:val="21"/>
              </w:rPr>
              <w:t>发布</w:t>
            </w:r>
            <w:del w:id="11" w:author="lirong S" w:date="2020-03-30T10:59:00Z">
              <w:r w:rsidDel="00855F88">
                <w:rPr>
                  <w:rFonts w:ascii="宋体" w:eastAsia="宋体" w:hAnsi="宋体" w:cs="Arial" w:hint="eastAsia"/>
                  <w:szCs w:val="21"/>
                </w:rPr>
                <w:delText>，仅保存</w:delText>
              </w:r>
            </w:del>
          </w:p>
        </w:tc>
      </w:tr>
      <w:tr w:rsidR="001E57A2" w:rsidRPr="00571547" w14:paraId="12C42EF4" w14:textId="77777777" w:rsidTr="00490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A377E" w14:textId="76789CE9" w:rsidR="001E57A2" w:rsidRDefault="001E57A2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resource</w:t>
            </w:r>
            <w:r w:rsidR="00692048">
              <w:rPr>
                <w:rFonts w:ascii="宋体" w:eastAsia="宋体" w:hAnsi="宋体" w:cs="Arial"/>
                <w:szCs w:val="21"/>
              </w:rPr>
              <w:t>_</w:t>
            </w:r>
            <w:ins w:id="12" w:author="lirong S" w:date="2020-01-14T09:36:00Z">
              <w:r w:rsidR="001A050E">
                <w:rPr>
                  <w:rFonts w:ascii="宋体" w:eastAsia="宋体" w:hAnsi="宋体" w:cs="Arial" w:hint="eastAsia"/>
                  <w:szCs w:val="21"/>
                </w:rPr>
                <w:t>c</w:t>
              </w:r>
            </w:ins>
            <w:r>
              <w:rPr>
                <w:rFonts w:ascii="宋体" w:eastAsia="宋体" w:hAnsi="宋体" w:cs="Arial"/>
                <w:szCs w:val="21"/>
              </w:rPr>
              <w:t>redit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8E26" w14:textId="35E91369" w:rsidR="001E57A2" w:rsidRDefault="001E57A2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I</w:t>
            </w:r>
            <w:r>
              <w:rPr>
                <w:rFonts w:ascii="宋体" w:eastAsia="宋体" w:hAnsi="宋体" w:cs="Arial"/>
                <w:szCs w:val="21"/>
              </w:rPr>
              <w:t>NT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3C8B" w14:textId="77777777" w:rsidR="001E57A2" w:rsidRPr="000D612B" w:rsidRDefault="001E57A2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87A2F" w14:textId="4AE70431" w:rsidR="001E57A2" w:rsidRDefault="001E57A2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资源</w:t>
            </w:r>
            <w:r w:rsidR="008F64C9">
              <w:rPr>
                <w:rFonts w:ascii="宋体" w:eastAsia="宋体" w:hAnsi="宋体" w:cs="Arial" w:hint="eastAsia"/>
                <w:szCs w:val="21"/>
              </w:rPr>
              <w:t>学分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4472B" w14:textId="3CEBC6DD" w:rsidR="001E57A2" w:rsidRPr="000D612B" w:rsidRDefault="008F64C9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0</w:t>
            </w: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B449F" w14:textId="1B786211" w:rsidR="001E57A2" w:rsidRDefault="008F64C9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不填写</w:t>
            </w:r>
            <w:r>
              <w:rPr>
                <w:rFonts w:ascii="宋体" w:eastAsia="宋体" w:hAnsi="宋体" w:cs="Arial" w:hint="eastAsia"/>
                <w:szCs w:val="21"/>
              </w:rPr>
              <w:t>，</w:t>
            </w:r>
            <w:r>
              <w:rPr>
                <w:rFonts w:ascii="宋体" w:eastAsia="宋体" w:hAnsi="宋体" w:cs="Arial"/>
                <w:szCs w:val="21"/>
              </w:rPr>
              <w:t>由其内容的学分累加和</w:t>
            </w:r>
          </w:p>
        </w:tc>
      </w:tr>
      <w:tr w:rsidR="001367FD" w:rsidRPr="00571547" w14:paraId="179C31B7" w14:textId="77777777" w:rsidTr="00490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5E603" w14:textId="47662686" w:rsidR="001367FD" w:rsidRPr="000D612B" w:rsidRDefault="001F49FA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u</w:t>
            </w:r>
            <w:r w:rsidR="000D612B">
              <w:rPr>
                <w:rFonts w:ascii="宋体" w:eastAsia="宋体" w:hAnsi="宋体" w:cs="Arial"/>
                <w:szCs w:val="21"/>
              </w:rPr>
              <w:t>pload</w:t>
            </w:r>
            <w:r w:rsidR="00692048">
              <w:rPr>
                <w:rFonts w:ascii="宋体" w:eastAsia="宋体" w:hAnsi="宋体" w:cs="Arial"/>
                <w:szCs w:val="21"/>
              </w:rPr>
              <w:t>_p</w:t>
            </w:r>
            <w:r w:rsidR="000D612B">
              <w:rPr>
                <w:rFonts w:ascii="宋体" w:eastAsia="宋体" w:hAnsi="宋体" w:cs="Arial"/>
                <w:szCs w:val="21"/>
              </w:rPr>
              <w:t>erson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5C400" w14:textId="60E8B2BC" w:rsidR="001367FD" w:rsidRPr="000D612B" w:rsidRDefault="000D612B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ARCHAR(10)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D15B4" w14:textId="77777777" w:rsidR="001367FD" w:rsidRPr="000D612B" w:rsidRDefault="001367FD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69532" w14:textId="431B6314" w:rsidR="001367FD" w:rsidRPr="000D612B" w:rsidRDefault="000D612B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上传人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69433" w14:textId="6A42E112" w:rsidR="001367FD" w:rsidRPr="000D612B" w:rsidRDefault="001367FD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5E3D" w14:textId="52243507" w:rsidR="001367FD" w:rsidRPr="000D612B" w:rsidRDefault="000D612B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默认为当前登录人</w:t>
            </w:r>
          </w:p>
        </w:tc>
      </w:tr>
      <w:tr w:rsidR="001367FD" w:rsidRPr="00571547" w14:paraId="21129E35" w14:textId="77777777" w:rsidTr="00490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BEE01" w14:textId="04B24C6A" w:rsidR="001367FD" w:rsidRPr="000D612B" w:rsidRDefault="00692048" w:rsidP="00490A56">
            <w:pPr>
              <w:rPr>
                <w:rFonts w:ascii="宋体" w:eastAsia="宋体" w:hAnsi="宋体" w:cs="Arial"/>
                <w:szCs w:val="21"/>
              </w:rPr>
            </w:pPr>
            <w:del w:id="13" w:author="lirong S" w:date="2020-01-14T09:55:00Z">
              <w:r w:rsidDel="00317CC2">
                <w:rPr>
                  <w:rFonts w:ascii="宋体" w:eastAsia="宋体" w:hAnsi="宋体" w:cs="Arial"/>
                  <w:szCs w:val="21"/>
                </w:rPr>
                <w:delText>U</w:delText>
              </w:r>
            </w:del>
            <w:ins w:id="14" w:author="lirong S" w:date="2020-01-14T09:55:00Z">
              <w:r w:rsidR="00317CC2">
                <w:rPr>
                  <w:rFonts w:ascii="宋体" w:eastAsia="宋体" w:hAnsi="宋体" w:cs="Arial" w:hint="eastAsia"/>
                  <w:szCs w:val="21"/>
                </w:rPr>
                <w:t>u</w:t>
              </w:r>
            </w:ins>
            <w:r w:rsidR="000D612B">
              <w:rPr>
                <w:rFonts w:ascii="宋体" w:eastAsia="宋体" w:hAnsi="宋体" w:cs="Arial"/>
                <w:szCs w:val="21"/>
              </w:rPr>
              <w:t>pload</w:t>
            </w:r>
            <w:r>
              <w:rPr>
                <w:rFonts w:ascii="宋体" w:eastAsia="宋体" w:hAnsi="宋体" w:cs="Arial"/>
                <w:szCs w:val="21"/>
              </w:rPr>
              <w:t>_t</w:t>
            </w:r>
            <w:r w:rsidR="000D612B">
              <w:rPr>
                <w:rFonts w:ascii="宋体" w:eastAsia="宋体" w:hAnsi="宋体" w:cs="Arial" w:hint="eastAsia"/>
                <w:szCs w:val="21"/>
              </w:rPr>
              <w:t>ime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682DD" w14:textId="327EF241" w:rsidR="001367FD" w:rsidRPr="000D612B" w:rsidRDefault="000D612B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D</w:t>
            </w:r>
            <w:r>
              <w:rPr>
                <w:rFonts w:ascii="宋体" w:eastAsia="宋体" w:hAnsi="宋体" w:cs="Arial"/>
                <w:szCs w:val="21"/>
              </w:rPr>
              <w:t>ATETIME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744B5" w14:textId="77777777" w:rsidR="001367FD" w:rsidRPr="000D612B" w:rsidRDefault="001367FD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A739" w14:textId="75272BD3" w:rsidR="001367FD" w:rsidRPr="000D612B" w:rsidRDefault="000D612B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上传时间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31CE3" w14:textId="1EB428D2" w:rsidR="001367FD" w:rsidRPr="000D612B" w:rsidRDefault="001367FD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E897" w14:textId="629819B2" w:rsidR="001367FD" w:rsidRPr="000D612B" w:rsidRDefault="000D612B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默认为当前系统时间</w:t>
            </w:r>
            <w:r w:rsidR="00692048">
              <w:rPr>
                <w:rFonts w:ascii="宋体" w:eastAsia="宋体" w:hAnsi="宋体" w:cs="Arial" w:hint="eastAsia"/>
                <w:szCs w:val="21"/>
              </w:rPr>
              <w:t>[固定</w:t>
            </w:r>
            <w:r w:rsidR="00692048">
              <w:rPr>
                <w:rFonts w:ascii="宋体" w:eastAsia="宋体" w:hAnsi="宋体" w:cs="Arial"/>
                <w:szCs w:val="21"/>
              </w:rPr>
              <w:t>]</w:t>
            </w:r>
          </w:p>
        </w:tc>
      </w:tr>
    </w:tbl>
    <w:p w14:paraId="14CF3BBB" w14:textId="133921A6" w:rsidR="0032628C" w:rsidRDefault="00DD3758">
      <w:r>
        <w:rPr>
          <w:rFonts w:ascii="宋体" w:eastAsia="宋体" w:hAnsi="宋体" w:cs="Arial" w:hint="eastAsia"/>
          <w:szCs w:val="21"/>
        </w:rPr>
        <w:t>（2）</w:t>
      </w:r>
      <w:r w:rsidR="001F49FA">
        <w:rPr>
          <w:rFonts w:ascii="宋体" w:eastAsia="宋体" w:hAnsi="宋体" w:cs="Arial"/>
          <w:szCs w:val="21"/>
        </w:rPr>
        <w:t>资源内容</w:t>
      </w:r>
      <w:r w:rsidRPr="00286741">
        <w:rPr>
          <w:rFonts w:ascii="宋体" w:eastAsia="宋体" w:hAnsi="宋体" w:cs="Arial" w:hint="eastAsia"/>
          <w:szCs w:val="21"/>
        </w:rPr>
        <w:t>表</w:t>
      </w:r>
    </w:p>
    <w:tbl>
      <w:tblPr>
        <w:tblW w:w="54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3"/>
        <w:gridCol w:w="1518"/>
        <w:gridCol w:w="691"/>
        <w:gridCol w:w="472"/>
        <w:gridCol w:w="767"/>
        <w:gridCol w:w="968"/>
        <w:gridCol w:w="3029"/>
      </w:tblGrid>
      <w:tr w:rsidR="00286741" w:rsidRPr="00286741" w14:paraId="51905151" w14:textId="77777777" w:rsidTr="00490A56">
        <w:trPr>
          <w:trHeight w:val="192"/>
        </w:trPr>
        <w:tc>
          <w:tcPr>
            <w:tcW w:w="895" w:type="pct"/>
            <w:shd w:val="clear" w:color="auto" w:fill="FBD4B4"/>
            <w:vAlign w:val="center"/>
          </w:tcPr>
          <w:p w14:paraId="335B3E92" w14:textId="77777777" w:rsidR="00286741" w:rsidRPr="00286741" w:rsidRDefault="00286741" w:rsidP="00490A56">
            <w:pPr>
              <w:rPr>
                <w:rFonts w:ascii="宋体" w:eastAsia="宋体" w:hAnsi="宋体" w:cs="Arial"/>
                <w:szCs w:val="21"/>
              </w:rPr>
            </w:pPr>
            <w:r w:rsidRPr="00286741">
              <w:rPr>
                <w:rFonts w:ascii="宋体" w:eastAsia="宋体" w:hAnsi="宋体" w:cs="Arial" w:hint="eastAsia"/>
                <w:szCs w:val="21"/>
              </w:rPr>
              <w:t>表名</w:t>
            </w:r>
          </w:p>
        </w:tc>
        <w:tc>
          <w:tcPr>
            <w:tcW w:w="1478" w:type="pct"/>
            <w:gridSpan w:val="3"/>
            <w:shd w:val="clear" w:color="auto" w:fill="FBD4B4"/>
            <w:vAlign w:val="center"/>
          </w:tcPr>
          <w:p w14:paraId="4E7C24EE" w14:textId="2AAA9B79" w:rsidR="00286741" w:rsidRPr="00286741" w:rsidRDefault="00E24C27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resource</w:t>
            </w:r>
            <w:ins w:id="15" w:author="揣 明瑞" w:date="2020-01-14T15:47:00Z">
              <w:r>
                <w:rPr>
                  <w:rFonts w:ascii="宋体" w:eastAsia="宋体" w:hAnsi="宋体" w:cs="Arial"/>
                  <w:szCs w:val="21"/>
                </w:rPr>
                <w:t>_</w:t>
              </w:r>
            </w:ins>
            <w:r w:rsidR="00692048">
              <w:rPr>
                <w:rFonts w:ascii="宋体" w:eastAsia="宋体" w:hAnsi="宋体" w:cs="Arial"/>
                <w:szCs w:val="21"/>
              </w:rPr>
              <w:t>c</w:t>
            </w:r>
            <w:r w:rsidR="001F49FA">
              <w:rPr>
                <w:rFonts w:ascii="宋体" w:eastAsia="宋体" w:hAnsi="宋体" w:cs="Arial"/>
                <w:szCs w:val="21"/>
              </w:rPr>
              <w:t>ontent</w:t>
            </w:r>
            <w:r w:rsidR="00286741" w:rsidRPr="00286741">
              <w:rPr>
                <w:rFonts w:ascii="宋体" w:eastAsia="宋体" w:hAnsi="宋体" w:cs="Arial" w:hint="eastAsia"/>
                <w:szCs w:val="21"/>
              </w:rPr>
              <w:t>_</w:t>
            </w:r>
            <w:r w:rsidR="00692048">
              <w:rPr>
                <w:rFonts w:ascii="宋体" w:eastAsia="宋体" w:hAnsi="宋体" w:cs="Arial"/>
                <w:szCs w:val="21"/>
              </w:rPr>
              <w:t>t</w:t>
            </w:r>
          </w:p>
        </w:tc>
        <w:tc>
          <w:tcPr>
            <w:tcW w:w="2627" w:type="pct"/>
            <w:gridSpan w:val="3"/>
            <w:shd w:val="clear" w:color="auto" w:fill="FBD4B4"/>
            <w:vAlign w:val="center"/>
          </w:tcPr>
          <w:p w14:paraId="0BA199A7" w14:textId="39F68807" w:rsidR="00286741" w:rsidRPr="00286741" w:rsidRDefault="00286741">
            <w:pPr>
              <w:rPr>
                <w:rFonts w:ascii="宋体" w:eastAsia="宋体" w:hAnsi="宋体" w:cs="Arial"/>
                <w:szCs w:val="21"/>
              </w:rPr>
            </w:pPr>
            <w:r w:rsidRPr="00286741">
              <w:rPr>
                <w:rFonts w:ascii="宋体" w:eastAsia="宋体" w:hAnsi="宋体" w:cs="Arial" w:hint="eastAsia"/>
                <w:szCs w:val="21"/>
              </w:rPr>
              <w:t>教育</w:t>
            </w:r>
            <w:r w:rsidR="001F49FA">
              <w:rPr>
                <w:rFonts w:ascii="宋体" w:eastAsia="宋体" w:hAnsi="宋体" w:cs="Arial" w:hint="eastAsia"/>
                <w:szCs w:val="21"/>
              </w:rPr>
              <w:t>资源内容</w:t>
            </w:r>
            <w:r w:rsidRPr="00286741">
              <w:rPr>
                <w:rFonts w:ascii="宋体" w:eastAsia="宋体" w:hAnsi="宋体" w:cs="Arial" w:hint="eastAsia"/>
                <w:szCs w:val="21"/>
              </w:rPr>
              <w:t>表</w:t>
            </w:r>
          </w:p>
        </w:tc>
      </w:tr>
      <w:tr w:rsidR="00286741" w:rsidRPr="00286741" w14:paraId="02F7C535" w14:textId="77777777" w:rsidTr="00490A56">
        <w:trPr>
          <w:trHeight w:val="319"/>
        </w:trPr>
        <w:tc>
          <w:tcPr>
            <w:tcW w:w="895" w:type="pct"/>
            <w:shd w:val="clear" w:color="auto" w:fill="FBD4B4"/>
            <w:vAlign w:val="center"/>
          </w:tcPr>
          <w:p w14:paraId="288C6C5D" w14:textId="77777777" w:rsidR="00286741" w:rsidRPr="00286741" w:rsidRDefault="00286741" w:rsidP="00490A56">
            <w:pPr>
              <w:rPr>
                <w:rFonts w:ascii="宋体" w:eastAsia="宋体" w:hAnsi="宋体" w:cs="Arial"/>
                <w:szCs w:val="21"/>
              </w:rPr>
            </w:pPr>
            <w:r w:rsidRPr="00286741">
              <w:rPr>
                <w:rFonts w:ascii="宋体" w:eastAsia="宋体" w:hAnsi="宋体" w:cs="Arial" w:hint="eastAsia"/>
                <w:szCs w:val="21"/>
              </w:rPr>
              <w:t>说明</w:t>
            </w:r>
          </w:p>
        </w:tc>
        <w:tc>
          <w:tcPr>
            <w:tcW w:w="4105" w:type="pct"/>
            <w:gridSpan w:val="6"/>
            <w:shd w:val="clear" w:color="auto" w:fill="FBD4B4"/>
            <w:vAlign w:val="center"/>
          </w:tcPr>
          <w:p w14:paraId="2E2600C1" w14:textId="3488495C" w:rsidR="00286741" w:rsidRPr="00286741" w:rsidRDefault="00286741" w:rsidP="00490A56">
            <w:pPr>
              <w:rPr>
                <w:rFonts w:ascii="宋体" w:eastAsia="宋体" w:hAnsi="宋体" w:cs="Arial"/>
                <w:szCs w:val="21"/>
              </w:rPr>
            </w:pPr>
            <w:r w:rsidRPr="00286741">
              <w:rPr>
                <w:rFonts w:ascii="宋体" w:eastAsia="宋体" w:hAnsi="宋体" w:cs="Arial" w:hint="eastAsia"/>
                <w:szCs w:val="21"/>
              </w:rPr>
              <w:t>此表记录在线教育资源中上传的各类文件</w:t>
            </w:r>
          </w:p>
        </w:tc>
      </w:tr>
      <w:tr w:rsidR="00286741" w:rsidRPr="00286741" w14:paraId="6ECBAE57" w14:textId="77777777" w:rsidTr="00490A56">
        <w:trPr>
          <w:trHeight w:val="141"/>
        </w:trPr>
        <w:tc>
          <w:tcPr>
            <w:tcW w:w="895" w:type="pct"/>
            <w:shd w:val="clear" w:color="auto" w:fill="FBD4B4"/>
            <w:vAlign w:val="center"/>
          </w:tcPr>
          <w:p w14:paraId="7655349A" w14:textId="77777777" w:rsidR="00286741" w:rsidRPr="00286741" w:rsidRDefault="00286741" w:rsidP="00490A56">
            <w:pPr>
              <w:rPr>
                <w:rFonts w:ascii="宋体" w:eastAsia="宋体" w:hAnsi="宋体" w:cs="Arial"/>
                <w:szCs w:val="21"/>
              </w:rPr>
            </w:pPr>
            <w:r w:rsidRPr="00286741">
              <w:rPr>
                <w:rFonts w:ascii="宋体" w:eastAsia="宋体" w:hAnsi="宋体" w:cs="Arial" w:hint="eastAsia"/>
                <w:szCs w:val="21"/>
              </w:rPr>
              <w:t>主键</w:t>
            </w:r>
          </w:p>
        </w:tc>
        <w:tc>
          <w:tcPr>
            <w:tcW w:w="4105" w:type="pct"/>
            <w:gridSpan w:val="6"/>
            <w:shd w:val="clear" w:color="auto" w:fill="FBD4B4"/>
            <w:vAlign w:val="center"/>
          </w:tcPr>
          <w:p w14:paraId="3DCFFA8C" w14:textId="026D5059" w:rsidR="00286741" w:rsidRPr="00286741" w:rsidRDefault="00692048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r</w:t>
            </w:r>
            <w:r w:rsidR="00CA191B">
              <w:rPr>
                <w:rFonts w:ascii="宋体" w:eastAsia="宋体" w:hAnsi="宋体" w:cs="Arial" w:hint="eastAsia"/>
                <w:szCs w:val="21"/>
              </w:rPr>
              <w:t>es</w:t>
            </w:r>
            <w:r>
              <w:rPr>
                <w:rFonts w:ascii="宋体" w:eastAsia="宋体" w:hAnsi="宋体" w:cs="Arial"/>
                <w:szCs w:val="21"/>
              </w:rPr>
              <w:t>_c</w:t>
            </w:r>
            <w:r w:rsidR="00CA191B">
              <w:rPr>
                <w:rFonts w:ascii="宋体" w:eastAsia="宋体" w:hAnsi="宋体" w:cs="Arial"/>
                <w:szCs w:val="21"/>
              </w:rPr>
              <w:t>ontent</w:t>
            </w:r>
            <w:r>
              <w:rPr>
                <w:rFonts w:ascii="宋体" w:eastAsia="宋体" w:hAnsi="宋体" w:cs="Arial"/>
                <w:szCs w:val="21"/>
              </w:rPr>
              <w:t>_id</w:t>
            </w:r>
          </w:p>
        </w:tc>
      </w:tr>
      <w:tr w:rsidR="00286741" w:rsidRPr="00286741" w14:paraId="3C6D9DA7" w14:textId="77777777" w:rsidTr="00490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C2583" w14:textId="77777777" w:rsidR="00286741" w:rsidRPr="00286741" w:rsidRDefault="00286741" w:rsidP="00490A56">
            <w:pPr>
              <w:rPr>
                <w:rFonts w:ascii="宋体" w:eastAsia="宋体" w:hAnsi="宋体" w:cs="Arial"/>
                <w:szCs w:val="21"/>
              </w:rPr>
            </w:pPr>
            <w:r w:rsidRPr="00286741">
              <w:rPr>
                <w:rFonts w:ascii="宋体" w:eastAsia="宋体" w:hAnsi="宋体" w:cs="Arial" w:hint="eastAsia"/>
                <w:szCs w:val="21"/>
              </w:rPr>
              <w:t>字段名称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7C743" w14:textId="77777777" w:rsidR="00286741" w:rsidRPr="00286741" w:rsidRDefault="00286741" w:rsidP="00490A56">
            <w:pPr>
              <w:rPr>
                <w:rFonts w:ascii="宋体" w:eastAsia="宋体" w:hAnsi="宋体" w:cs="Arial"/>
                <w:szCs w:val="21"/>
              </w:rPr>
            </w:pPr>
            <w:r w:rsidRPr="00286741">
              <w:rPr>
                <w:rFonts w:ascii="宋体" w:eastAsia="宋体" w:hAnsi="宋体" w:cs="Arial" w:hint="eastAsia"/>
                <w:szCs w:val="21"/>
              </w:rPr>
              <w:t>数据类型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449C8" w14:textId="77777777" w:rsidR="00286741" w:rsidRPr="00286741" w:rsidRDefault="00286741" w:rsidP="00490A56">
            <w:pPr>
              <w:rPr>
                <w:rFonts w:ascii="宋体" w:eastAsia="宋体" w:hAnsi="宋体" w:cs="Arial"/>
                <w:szCs w:val="21"/>
              </w:rPr>
            </w:pPr>
            <w:r w:rsidRPr="00286741">
              <w:rPr>
                <w:rFonts w:ascii="宋体" w:eastAsia="宋体" w:hAnsi="宋体" w:cs="Arial" w:hint="eastAsia"/>
                <w:szCs w:val="21"/>
              </w:rPr>
              <w:t>是否可空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3BA0" w14:textId="77777777" w:rsidR="00286741" w:rsidRPr="00286741" w:rsidRDefault="00286741" w:rsidP="00490A56">
            <w:pPr>
              <w:rPr>
                <w:rFonts w:ascii="宋体" w:eastAsia="宋体" w:hAnsi="宋体" w:cs="Arial"/>
                <w:szCs w:val="21"/>
              </w:rPr>
            </w:pPr>
            <w:r w:rsidRPr="00286741">
              <w:rPr>
                <w:rFonts w:ascii="宋体" w:eastAsia="宋体" w:hAnsi="宋体" w:cs="Arial" w:hint="eastAsia"/>
                <w:szCs w:val="21"/>
              </w:rPr>
              <w:t>字段说明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24EC" w14:textId="77777777" w:rsidR="00286741" w:rsidRPr="00286741" w:rsidRDefault="00286741" w:rsidP="00490A56">
            <w:pPr>
              <w:rPr>
                <w:rFonts w:ascii="宋体" w:eastAsia="宋体" w:hAnsi="宋体" w:cs="Arial"/>
                <w:szCs w:val="21"/>
              </w:rPr>
            </w:pPr>
            <w:r w:rsidRPr="00286741">
              <w:rPr>
                <w:rFonts w:ascii="宋体" w:eastAsia="宋体" w:hAnsi="宋体" w:cs="Arial" w:hint="eastAsia"/>
                <w:szCs w:val="21"/>
              </w:rPr>
              <w:t>缺省值</w:t>
            </w: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82344" w14:textId="77777777" w:rsidR="00286741" w:rsidRPr="00286741" w:rsidRDefault="00286741" w:rsidP="00490A56">
            <w:pPr>
              <w:rPr>
                <w:rFonts w:ascii="宋体" w:eastAsia="宋体" w:hAnsi="宋体" w:cs="Arial"/>
                <w:szCs w:val="21"/>
              </w:rPr>
            </w:pPr>
            <w:r w:rsidRPr="00286741">
              <w:rPr>
                <w:rFonts w:ascii="宋体" w:eastAsia="宋体" w:hAnsi="宋体" w:cs="Arial" w:hint="eastAsia"/>
                <w:szCs w:val="21"/>
              </w:rPr>
              <w:t>备注</w:t>
            </w:r>
          </w:p>
        </w:tc>
      </w:tr>
      <w:tr w:rsidR="00286741" w:rsidRPr="00286741" w14:paraId="43D664A4" w14:textId="77777777" w:rsidTr="00490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5E11D" w14:textId="1E2BDA24" w:rsidR="00286741" w:rsidRPr="00286741" w:rsidRDefault="001F49FA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res</w:t>
            </w:r>
            <w:r w:rsidR="00692048">
              <w:rPr>
                <w:rFonts w:ascii="宋体" w:eastAsia="宋体" w:hAnsi="宋体" w:cs="Arial"/>
                <w:szCs w:val="21"/>
              </w:rPr>
              <w:t>_c</w:t>
            </w:r>
            <w:r>
              <w:rPr>
                <w:rFonts w:ascii="宋体" w:eastAsia="宋体" w:hAnsi="宋体" w:cs="Arial"/>
                <w:szCs w:val="21"/>
              </w:rPr>
              <w:t>ontent</w:t>
            </w:r>
            <w:r w:rsidR="00692048">
              <w:rPr>
                <w:rFonts w:ascii="宋体" w:eastAsia="宋体" w:hAnsi="宋体" w:cs="Arial"/>
                <w:szCs w:val="21"/>
              </w:rPr>
              <w:t>_id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A0063" w14:textId="2AC5E1BF" w:rsidR="00286741" w:rsidRPr="000D612B" w:rsidRDefault="00286741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I</w:t>
            </w:r>
            <w:r>
              <w:rPr>
                <w:rFonts w:ascii="宋体" w:eastAsia="宋体" w:hAnsi="宋体" w:cs="Arial"/>
                <w:szCs w:val="21"/>
              </w:rPr>
              <w:t>NT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8A31" w14:textId="43C9118C" w:rsidR="00286741" w:rsidRPr="000D612B" w:rsidRDefault="00286741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否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B446E" w14:textId="135C5A84" w:rsidR="00286741" w:rsidRPr="000D612B" w:rsidRDefault="001F49FA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资源内容</w:t>
            </w:r>
            <w:r w:rsidR="00286741">
              <w:rPr>
                <w:rFonts w:ascii="宋体" w:eastAsia="宋体" w:hAnsi="宋体" w:cs="Arial" w:hint="eastAsia"/>
                <w:szCs w:val="21"/>
              </w:rPr>
              <w:t>I</w:t>
            </w:r>
            <w:r w:rsidR="00286741">
              <w:rPr>
                <w:rFonts w:ascii="宋体" w:eastAsia="宋体" w:hAnsi="宋体" w:cs="Arial"/>
                <w:szCs w:val="21"/>
              </w:rPr>
              <w:t>D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D0681" w14:textId="77777777" w:rsidR="00286741" w:rsidRPr="000D612B" w:rsidRDefault="00286741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F54D6" w14:textId="1B5B26C5" w:rsidR="00286741" w:rsidRPr="000D612B" w:rsidRDefault="00286741" w:rsidP="00490A56">
            <w:pPr>
              <w:rPr>
                <w:rFonts w:ascii="宋体" w:eastAsia="宋体" w:hAnsi="宋体" w:cs="Arial"/>
                <w:szCs w:val="21"/>
              </w:rPr>
            </w:pPr>
            <w:r w:rsidRPr="000D612B">
              <w:rPr>
                <w:rFonts w:ascii="宋体" w:eastAsia="宋体" w:hAnsi="宋体" w:cs="Arial"/>
                <w:szCs w:val="21"/>
              </w:rPr>
              <w:t xml:space="preserve">PK </w:t>
            </w:r>
            <w:r w:rsidRPr="000D612B">
              <w:rPr>
                <w:rFonts w:ascii="宋体" w:eastAsia="宋体" w:hAnsi="宋体" w:cs="Arial" w:hint="eastAsia"/>
                <w:szCs w:val="21"/>
              </w:rPr>
              <w:t>自动编号</w:t>
            </w:r>
            <w:r w:rsidR="00F01870">
              <w:rPr>
                <w:rFonts w:ascii="宋体" w:eastAsia="宋体" w:hAnsi="宋体" w:cs="Arial" w:hint="eastAsia"/>
                <w:szCs w:val="21"/>
              </w:rPr>
              <w:t>[拓展</w:t>
            </w:r>
            <w:r w:rsidR="00865EC6">
              <w:rPr>
                <w:rFonts w:ascii="宋体" w:eastAsia="宋体" w:hAnsi="宋体" w:cs="Arial" w:hint="eastAsia"/>
                <w:szCs w:val="21"/>
              </w:rPr>
              <w:t>：</w:t>
            </w:r>
            <w:r w:rsidR="00F01870">
              <w:rPr>
                <w:rFonts w:ascii="宋体" w:eastAsia="宋体" w:hAnsi="宋体" w:cs="Arial" w:hint="eastAsia"/>
                <w:szCs w:val="21"/>
              </w:rPr>
              <w:t>以此直接作为m</w:t>
            </w:r>
            <w:r w:rsidR="00F01870">
              <w:rPr>
                <w:rFonts w:ascii="宋体" w:eastAsia="宋体" w:hAnsi="宋体" w:cs="Arial"/>
                <w:szCs w:val="21"/>
              </w:rPr>
              <w:t>ongodb</w:t>
            </w:r>
            <w:r w:rsidR="00F01870">
              <w:rPr>
                <w:rFonts w:ascii="宋体" w:eastAsia="宋体" w:hAnsi="宋体" w:cs="Arial" w:hint="eastAsia"/>
                <w:szCs w:val="21"/>
              </w:rPr>
              <w:t>的i</w:t>
            </w:r>
            <w:r w:rsidR="00F01870">
              <w:rPr>
                <w:rFonts w:ascii="宋体" w:eastAsia="宋体" w:hAnsi="宋体" w:cs="Arial"/>
                <w:szCs w:val="21"/>
              </w:rPr>
              <w:t>d</w:t>
            </w:r>
            <w:r w:rsidR="00F01870">
              <w:rPr>
                <w:rFonts w:ascii="宋体" w:eastAsia="宋体" w:hAnsi="宋体" w:cs="Arial" w:hint="eastAsia"/>
                <w:szCs w:val="21"/>
              </w:rPr>
              <w:t>存储文件</w:t>
            </w:r>
            <w:r w:rsidR="00F01870">
              <w:rPr>
                <w:rFonts w:ascii="宋体" w:eastAsia="宋体" w:hAnsi="宋体" w:cs="Arial"/>
                <w:szCs w:val="21"/>
              </w:rPr>
              <w:t>]</w:t>
            </w:r>
          </w:p>
        </w:tc>
      </w:tr>
      <w:tr w:rsidR="00286741" w:rsidRPr="00286741" w14:paraId="6F85B0DA" w14:textId="77777777" w:rsidTr="00490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FCBAF" w14:textId="0826ED8B" w:rsidR="00286741" w:rsidRPr="000D612B" w:rsidRDefault="00AE7B64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e</w:t>
            </w:r>
            <w:r w:rsidR="001F49FA">
              <w:rPr>
                <w:rFonts w:ascii="宋体" w:eastAsia="宋体" w:hAnsi="宋体" w:cs="Arial"/>
                <w:szCs w:val="21"/>
              </w:rPr>
              <w:t>du</w:t>
            </w:r>
            <w:r w:rsidR="00692048">
              <w:rPr>
                <w:rFonts w:ascii="宋体" w:eastAsia="宋体" w:hAnsi="宋体" w:cs="Arial"/>
                <w:szCs w:val="21"/>
              </w:rPr>
              <w:t>_r</w:t>
            </w:r>
            <w:r w:rsidR="001F49FA">
              <w:rPr>
                <w:rFonts w:ascii="宋体" w:eastAsia="宋体" w:hAnsi="宋体" w:cs="Arial"/>
                <w:szCs w:val="21"/>
              </w:rPr>
              <w:t>esource</w:t>
            </w:r>
            <w:r w:rsidR="00692048">
              <w:rPr>
                <w:rFonts w:ascii="宋体" w:eastAsia="宋体" w:hAnsi="宋体" w:cs="Arial"/>
                <w:szCs w:val="21"/>
              </w:rPr>
              <w:t>_id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5C5D4" w14:textId="283F09C3" w:rsidR="00286741" w:rsidRPr="000D612B" w:rsidRDefault="00286741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I</w:t>
            </w:r>
            <w:r>
              <w:rPr>
                <w:rFonts w:ascii="宋体" w:eastAsia="宋体" w:hAnsi="宋体" w:cs="Arial"/>
                <w:szCs w:val="21"/>
              </w:rPr>
              <w:t>NT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313E8" w14:textId="7089AF07" w:rsidR="00286741" w:rsidRPr="000D612B" w:rsidRDefault="00286741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否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8678" w14:textId="58739116" w:rsidR="00286741" w:rsidRPr="000D612B" w:rsidRDefault="00FF2470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教育</w:t>
            </w:r>
            <w:r w:rsidR="007571DC">
              <w:rPr>
                <w:rFonts w:ascii="宋体" w:eastAsia="宋体" w:hAnsi="宋体" w:cs="Arial" w:hint="eastAsia"/>
                <w:szCs w:val="21"/>
              </w:rPr>
              <w:t>资源</w:t>
            </w:r>
            <w:r w:rsidR="00286741">
              <w:rPr>
                <w:rFonts w:ascii="宋体" w:eastAsia="宋体" w:hAnsi="宋体" w:cs="Arial" w:hint="eastAsia"/>
                <w:szCs w:val="21"/>
              </w:rPr>
              <w:t>I</w:t>
            </w:r>
            <w:r w:rsidR="00286741">
              <w:rPr>
                <w:rFonts w:ascii="宋体" w:eastAsia="宋体" w:hAnsi="宋体" w:cs="Arial"/>
                <w:szCs w:val="21"/>
              </w:rPr>
              <w:t>D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6859C" w14:textId="77777777" w:rsidR="00286741" w:rsidRPr="000D612B" w:rsidRDefault="00286741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06740" w14:textId="7CDF6717" w:rsidR="00286741" w:rsidRPr="000D612B" w:rsidRDefault="001F49FA" w:rsidP="00286741">
            <w:pPr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来自</w:t>
            </w:r>
            <w:r w:rsidR="00692048"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du</w:t>
            </w:r>
            <w:r>
              <w:rPr>
                <w:rFonts w:ascii="宋体" w:eastAsia="宋体" w:hAnsi="宋体"/>
              </w:rPr>
              <w:t>cation</w:t>
            </w:r>
            <w:r w:rsidR="00692048">
              <w:rPr>
                <w:rFonts w:ascii="宋体" w:eastAsia="宋体" w:hAnsi="宋体"/>
              </w:rPr>
              <w:t>r</w:t>
            </w:r>
            <w:r>
              <w:rPr>
                <w:rFonts w:ascii="宋体" w:eastAsia="宋体" w:hAnsi="宋体"/>
              </w:rPr>
              <w:t>esource</w:t>
            </w:r>
            <w:r>
              <w:rPr>
                <w:rFonts w:ascii="宋体" w:eastAsia="宋体" w:hAnsi="宋体" w:hint="eastAsia"/>
              </w:rPr>
              <w:t>_</w:t>
            </w:r>
            <w:r w:rsidR="00692048">
              <w:rPr>
                <w:rFonts w:ascii="宋体" w:eastAsia="宋体" w:hAnsi="宋体"/>
              </w:rPr>
              <w:t>t</w:t>
            </w:r>
            <w:r w:rsidR="00286741">
              <w:rPr>
                <w:rFonts w:ascii="宋体" w:eastAsia="宋体" w:hAnsi="宋体" w:cs="Arial" w:hint="eastAsia"/>
                <w:szCs w:val="21"/>
              </w:rPr>
              <w:t>表的</w:t>
            </w:r>
            <w:r w:rsidR="00692048">
              <w:rPr>
                <w:rFonts w:ascii="宋体" w:eastAsia="宋体" w:hAnsi="宋体" w:cs="Arial"/>
                <w:szCs w:val="21"/>
              </w:rPr>
              <w:t>e</w:t>
            </w:r>
            <w:r>
              <w:rPr>
                <w:rFonts w:ascii="宋体" w:eastAsia="宋体" w:hAnsi="宋体" w:cs="Arial"/>
                <w:szCs w:val="21"/>
              </w:rPr>
              <w:t>du</w:t>
            </w:r>
            <w:r w:rsidR="00692048">
              <w:rPr>
                <w:rFonts w:ascii="宋体" w:eastAsia="宋体" w:hAnsi="宋体" w:cs="Arial"/>
                <w:szCs w:val="21"/>
              </w:rPr>
              <w:t>_</w:t>
            </w:r>
            <w:r>
              <w:rPr>
                <w:rFonts w:ascii="宋体" w:eastAsia="宋体" w:hAnsi="宋体" w:cs="Arial"/>
                <w:szCs w:val="21"/>
              </w:rPr>
              <w:t>esource</w:t>
            </w:r>
            <w:r w:rsidR="00692048">
              <w:rPr>
                <w:rFonts w:ascii="宋体" w:eastAsia="宋体" w:hAnsi="宋体" w:cs="Arial"/>
                <w:szCs w:val="21"/>
              </w:rPr>
              <w:t>_id</w:t>
            </w:r>
            <w:r w:rsidR="00286741">
              <w:rPr>
                <w:rFonts w:ascii="宋体" w:eastAsia="宋体" w:hAnsi="宋体" w:cs="Arial" w:hint="eastAsia"/>
                <w:szCs w:val="21"/>
              </w:rPr>
              <w:t>字段</w:t>
            </w:r>
          </w:p>
        </w:tc>
      </w:tr>
      <w:tr w:rsidR="00286741" w:rsidRPr="00286741" w14:paraId="2A08ADF0" w14:textId="77777777" w:rsidTr="00490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9AA5" w14:textId="27074B29" w:rsidR="00286741" w:rsidRPr="000D612B" w:rsidRDefault="00532727" w:rsidP="00490A56">
            <w:pPr>
              <w:rPr>
                <w:rFonts w:ascii="宋体" w:eastAsia="宋体" w:hAnsi="宋体" w:cs="Arial"/>
                <w:szCs w:val="21"/>
              </w:rPr>
            </w:pPr>
            <w:r w:rsidRPr="00D714B4">
              <w:rPr>
                <w:rFonts w:ascii="宋体" w:eastAsia="宋体" w:hAnsi="宋体" w:cs="Arial"/>
                <w:szCs w:val="21"/>
                <w:highlight w:val="yellow"/>
              </w:rPr>
              <w:t>upload</w:t>
            </w:r>
            <w:ins w:id="16" w:author="揣 明瑞" w:date="2020-01-13T14:27:00Z">
              <w:r>
                <w:rPr>
                  <w:rFonts w:ascii="宋体" w:eastAsia="宋体" w:hAnsi="宋体" w:cs="Arial"/>
                  <w:szCs w:val="21"/>
                  <w:highlight w:val="yellow"/>
                </w:rPr>
                <w:t>_</w:t>
              </w:r>
            </w:ins>
            <w:r w:rsidRPr="00D714B4">
              <w:rPr>
                <w:rFonts w:ascii="宋体" w:eastAsia="宋体" w:hAnsi="宋体" w:cs="Arial"/>
                <w:szCs w:val="21"/>
                <w:highlight w:val="yellow"/>
              </w:rPr>
              <w:t>file_name</w:t>
            </w:r>
            <w:commentRangeStart w:id="17"/>
            <w:commentRangeStart w:id="18"/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AB18" w14:textId="34E4340A" w:rsidR="00286741" w:rsidRPr="000D612B" w:rsidRDefault="001E57A2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ARCHAR(</w:t>
            </w:r>
            <w:r w:rsidRPr="00D714B4">
              <w:rPr>
                <w:rFonts w:ascii="宋体" w:eastAsia="宋体" w:hAnsi="宋体" w:cs="Arial"/>
                <w:szCs w:val="21"/>
                <w:highlight w:val="yellow"/>
              </w:rPr>
              <w:t>100</w:t>
            </w:r>
            <w:del w:id="19" w:author="揣 明瑞" w:date="2020-01-13T10:38:00Z">
              <w:r w:rsidRPr="00D714B4" w:rsidDel="007A5AB5">
                <w:rPr>
                  <w:rFonts w:ascii="宋体" w:eastAsia="宋体" w:hAnsi="宋体" w:cs="Arial"/>
                  <w:szCs w:val="21"/>
                  <w:highlight w:val="yellow"/>
                </w:rPr>
                <w:delText>0</w:delText>
              </w:r>
            </w:del>
            <w:r w:rsidRPr="00D714B4">
              <w:rPr>
                <w:rFonts w:ascii="宋体" w:eastAsia="宋体" w:hAnsi="宋体" w:cs="Arial"/>
                <w:szCs w:val="21"/>
                <w:highlight w:val="yellow"/>
              </w:rPr>
              <w:t>)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39B00" w14:textId="77777777" w:rsidR="00286741" w:rsidRPr="000D612B" w:rsidRDefault="00286741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1C54" w14:textId="08BDBA44" w:rsidR="00286741" w:rsidRPr="000D612B" w:rsidRDefault="00041301" w:rsidP="00490A56">
            <w:pPr>
              <w:rPr>
                <w:rFonts w:ascii="宋体" w:eastAsia="宋体" w:hAnsi="宋体" w:cs="Arial"/>
                <w:szCs w:val="21"/>
              </w:rPr>
            </w:pPr>
            <w:ins w:id="20" w:author="揣 明瑞" w:date="2020-01-14T14:27:00Z">
              <w:r w:rsidRPr="00041301">
                <w:rPr>
                  <w:rFonts w:ascii="宋体" w:eastAsia="宋体" w:hAnsi="宋体" w:cs="Arial" w:hint="eastAsia"/>
                  <w:szCs w:val="21"/>
                </w:rPr>
                <w:t>资源内容</w:t>
              </w:r>
            </w:ins>
            <w:del w:id="21" w:author="揣 明瑞" w:date="2020-01-14T14:27:00Z">
              <w:r w:rsidR="001E57A2" w:rsidDel="00041301">
                <w:rPr>
                  <w:rFonts w:ascii="宋体" w:eastAsia="宋体" w:hAnsi="宋体" w:cs="Arial" w:hint="eastAsia"/>
                  <w:szCs w:val="21"/>
                </w:rPr>
                <w:delText>上传文件名</w:delText>
              </w:r>
              <w:commentRangeStart w:id="22"/>
              <w:commentRangeEnd w:id="22"/>
              <w:r w:rsidR="00831C9F" w:rsidDel="00041301">
                <w:rPr>
                  <w:rStyle w:val="a7"/>
                </w:rPr>
                <w:commentReference w:id="22"/>
              </w:r>
              <w:r w:rsidR="00A913B6" w:rsidDel="00041301">
                <w:rPr>
                  <w:rStyle w:val="a7"/>
                </w:rPr>
                <w:commentReference w:id="17"/>
              </w:r>
              <w:r w:rsidR="00D714B4" w:rsidDel="00041301">
                <w:rPr>
                  <w:rStyle w:val="a7"/>
                </w:rPr>
                <w:commentReference w:id="18"/>
              </w:r>
            </w:del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8761" w14:textId="77777777" w:rsidR="00286741" w:rsidRPr="000D612B" w:rsidRDefault="00286741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9D6CF" w14:textId="5678E631" w:rsidR="00286741" w:rsidDel="00300FF1" w:rsidRDefault="00300FF1">
            <w:pPr>
              <w:wordWrap w:val="0"/>
              <w:jc w:val="left"/>
              <w:rPr>
                <w:ins w:id="23" w:author="揣 明瑞" w:date="2020-01-13T09:31:00Z"/>
                <w:del w:id="24" w:author="lirong S" w:date="2020-01-14T09:52:00Z"/>
                <w:rFonts w:ascii="宋体" w:eastAsia="宋体" w:hAnsi="宋体" w:cs="Arial"/>
                <w:szCs w:val="21"/>
              </w:rPr>
              <w:pPrChange w:id="25" w:author="揣 明瑞" w:date="2020-01-13T09:39:00Z">
                <w:pPr/>
              </w:pPrChange>
            </w:pPr>
            <w:ins w:id="26" w:author="lirong S" w:date="2020-01-14T09:52:00Z">
              <w:r>
                <w:rPr>
                  <w:rFonts w:ascii="宋体" w:eastAsia="宋体" w:hAnsi="宋体" w:cs="Arial" w:hint="eastAsia"/>
                  <w:szCs w:val="21"/>
                </w:rPr>
                <w:t>文件上传时进行重名检测；此字段存储的是上传的文件名；目录上传规则参照下方【文件上传规则】</w:t>
              </w:r>
            </w:ins>
            <w:ins w:id="27" w:author="揣 明瑞" w:date="2020-01-13T09:31:00Z">
              <w:del w:id="28" w:author="lirong S" w:date="2020-01-14T09:52:00Z">
                <w:r w:rsidR="00781930" w:rsidDel="00300FF1">
                  <w:rPr>
                    <w:rFonts w:ascii="宋体" w:eastAsia="宋体" w:hAnsi="宋体" w:cs="Arial" w:hint="eastAsia"/>
                    <w:szCs w:val="21"/>
                  </w:rPr>
                  <w:delText>文件命名规则：</w:delText>
                </w:r>
              </w:del>
            </w:ins>
          </w:p>
          <w:p w14:paraId="098312C2" w14:textId="0975683A" w:rsidR="00781930" w:rsidDel="00300FF1" w:rsidRDefault="00781930">
            <w:pPr>
              <w:wordWrap w:val="0"/>
              <w:jc w:val="left"/>
              <w:rPr>
                <w:ins w:id="29" w:author="揣 明瑞" w:date="2020-01-13T09:34:00Z"/>
                <w:del w:id="30" w:author="lirong S" w:date="2020-01-14T09:52:00Z"/>
                <w:szCs w:val="21"/>
              </w:rPr>
              <w:pPrChange w:id="31" w:author="揣 明瑞" w:date="2020-01-13T09:39:00Z">
                <w:pPr/>
              </w:pPrChange>
            </w:pPr>
            <w:ins w:id="32" w:author="揣 明瑞" w:date="2020-01-13T09:31:00Z">
              <w:del w:id="33" w:author="lirong S" w:date="2020-01-14T09:52:00Z">
                <w:r w:rsidDel="00300FF1">
                  <w:rPr>
                    <w:rFonts w:ascii="宋体" w:eastAsia="宋体" w:hAnsi="宋体" w:cs="Arial" w:hint="eastAsia"/>
                    <w:szCs w:val="21"/>
                  </w:rPr>
                  <w:delText>文件名+</w:delText>
                </w:r>
              </w:del>
            </w:ins>
            <w:ins w:id="34" w:author="揣 明瑞" w:date="2020-01-13T09:32:00Z">
              <w:del w:id="35" w:author="lirong S" w:date="2020-01-14T09:52:00Z">
                <w:r w:rsidDel="00300FF1">
                  <w:rPr>
                    <w:rFonts w:ascii="宋体" w:eastAsia="宋体" w:hAnsi="宋体" w:cs="Arial" w:hint="eastAsia"/>
                    <w:szCs w:val="21"/>
                  </w:rPr>
                  <w:delText>下划线</w:delText>
                </w:r>
              </w:del>
            </w:ins>
            <w:ins w:id="36" w:author="揣 明瑞" w:date="2020-01-13T09:31:00Z">
              <w:del w:id="37" w:author="lirong S" w:date="2020-01-14T09:52:00Z">
                <w:r w:rsidDel="00300FF1">
                  <w:rPr>
                    <w:rFonts w:ascii="宋体" w:eastAsia="宋体" w:hAnsi="宋体" w:cs="Arial" w:hint="eastAsia"/>
                    <w:szCs w:val="21"/>
                  </w:rPr>
                  <w:delText>+</w:delText>
                </w:r>
              </w:del>
            </w:ins>
            <w:ins w:id="38" w:author="揣 明瑞" w:date="2020-01-13T09:33:00Z">
              <w:del w:id="39" w:author="lirong S" w:date="2020-01-14T09:52:00Z">
                <w:r w:rsidRPr="00AE7960" w:rsidDel="00300FF1">
                  <w:rPr>
                    <w:rFonts w:hint="eastAsia"/>
                    <w:szCs w:val="21"/>
                  </w:rPr>
                  <w:delText>年-月-日-时-分-秒</w:delText>
                </w:r>
                <w:r w:rsidDel="00300FF1">
                  <w:rPr>
                    <w:rFonts w:hint="eastAsia"/>
                    <w:szCs w:val="21"/>
                  </w:rPr>
                  <w:delText>+三位随机数，如</w:delText>
                </w:r>
              </w:del>
            </w:ins>
            <w:ins w:id="40" w:author="揣 明瑞" w:date="2020-01-13T09:34:00Z">
              <w:del w:id="41" w:author="lirong S" w:date="2020-01-14T09:52:00Z">
                <w:r w:rsidDel="00300FF1">
                  <w:rPr>
                    <w:rFonts w:hint="eastAsia"/>
                    <w:szCs w:val="21"/>
                  </w:rPr>
                  <w:delText>：</w:delText>
                </w:r>
              </w:del>
            </w:ins>
          </w:p>
          <w:p w14:paraId="3F98E959" w14:textId="62E80540" w:rsidR="00781930" w:rsidRPr="00FB2C59" w:rsidDel="00300FF1" w:rsidRDefault="00781930" w:rsidP="00781930">
            <w:pPr>
              <w:wordWrap w:val="0"/>
              <w:jc w:val="left"/>
              <w:rPr>
                <w:ins w:id="42" w:author="揣 明瑞" w:date="2020-01-13T09:41:00Z"/>
                <w:del w:id="43" w:author="lirong S" w:date="2020-01-14T09:52:00Z"/>
                <w:sz w:val="20"/>
                <w:szCs w:val="20"/>
                <w:rPrChange w:id="44" w:author="揣 明瑞" w:date="2020-01-13T09:41:00Z">
                  <w:rPr>
                    <w:ins w:id="45" w:author="揣 明瑞" w:date="2020-01-13T09:41:00Z"/>
                    <w:del w:id="46" w:author="lirong S" w:date="2020-01-14T09:52:00Z"/>
                    <w:rFonts w:ascii="宋体" w:eastAsia="宋体" w:hAnsi="宋体" w:cs="Arial"/>
                    <w:szCs w:val="21"/>
                  </w:rPr>
                </w:rPrChange>
              </w:rPr>
            </w:pPr>
            <w:ins w:id="47" w:author="揣 明瑞" w:date="2020-01-13T09:35:00Z">
              <w:del w:id="48" w:author="lirong S" w:date="2020-01-14T09:52:00Z">
                <w:r w:rsidDel="00300FF1">
                  <w:rPr>
                    <w:rFonts w:hint="eastAsia"/>
                    <w:sz w:val="20"/>
                    <w:szCs w:val="20"/>
                  </w:rPr>
                  <w:delText>井下安全</w:delText>
                </w:r>
              </w:del>
            </w:ins>
            <w:ins w:id="49" w:author="揣 明瑞" w:date="2020-01-13T09:36:00Z">
              <w:del w:id="50" w:author="lirong S" w:date="2020-01-14T09:52:00Z">
                <w:r w:rsidDel="00300FF1">
                  <w:rPr>
                    <w:rFonts w:hint="eastAsia"/>
                    <w:sz w:val="20"/>
                    <w:szCs w:val="20"/>
                  </w:rPr>
                  <w:delText>教育</w:delText>
                </w:r>
              </w:del>
            </w:ins>
            <w:ins w:id="51" w:author="揣 明瑞" w:date="2020-01-13T09:34:00Z">
              <w:del w:id="52" w:author="lirong S" w:date="2020-01-14T09:52:00Z">
                <w:r w:rsidRPr="00781930" w:rsidDel="00300FF1">
                  <w:rPr>
                    <w:sz w:val="20"/>
                    <w:szCs w:val="20"/>
                    <w:rPrChange w:id="53" w:author="揣 明瑞" w:date="2020-01-13T09:34:00Z">
                      <w:rPr>
                        <w:szCs w:val="21"/>
                      </w:rPr>
                    </w:rPrChange>
                  </w:rPr>
                  <w:delText>_20171202120404345.MP4</w:delText>
                </w:r>
              </w:del>
            </w:ins>
            <w:ins w:id="54" w:author="揣 明瑞" w:date="2020-01-13T09:41:00Z">
              <w:del w:id="55" w:author="lirong S" w:date="2020-01-14T09:52:00Z">
                <w:r w:rsidR="00FB2C59" w:rsidDel="00300FF1">
                  <w:rPr>
                    <w:rFonts w:hint="eastAsia"/>
                    <w:sz w:val="20"/>
                    <w:szCs w:val="20"/>
                  </w:rPr>
                  <w:delText>---</w:delText>
                </w:r>
              </w:del>
            </w:ins>
            <w:ins w:id="56" w:author="揣 明瑞" w:date="2020-01-13T09:34:00Z">
              <w:del w:id="57" w:author="lirong S" w:date="2020-01-14T09:52:00Z">
                <w:r w:rsidDel="00300FF1">
                  <w:rPr>
                    <w:rFonts w:ascii="宋体" w:eastAsia="宋体" w:hAnsi="宋体" w:cs="Arial" w:hint="eastAsia"/>
                    <w:szCs w:val="21"/>
                  </w:rPr>
                  <w:delText>存的</w:delText>
                </w:r>
              </w:del>
            </w:ins>
            <w:ins w:id="58" w:author="揣 明瑞" w:date="2020-01-13T09:35:00Z">
              <w:del w:id="59" w:author="lirong S" w:date="2020-01-14T09:52:00Z">
                <w:r w:rsidDel="00300FF1">
                  <w:rPr>
                    <w:rFonts w:ascii="宋体" w:eastAsia="宋体" w:hAnsi="宋体" w:cs="Arial" w:hint="eastAsia"/>
                    <w:szCs w:val="21"/>
                  </w:rPr>
                  <w:delText>是M</w:delText>
                </w:r>
                <w:r w:rsidDel="00300FF1">
                  <w:rPr>
                    <w:rFonts w:ascii="宋体" w:eastAsia="宋体" w:hAnsi="宋体" w:cs="Arial"/>
                    <w:szCs w:val="21"/>
                  </w:rPr>
                  <w:delText>P4</w:delText>
                </w:r>
                <w:r w:rsidDel="00300FF1">
                  <w:rPr>
                    <w:rFonts w:ascii="宋体" w:eastAsia="宋体" w:hAnsi="宋体" w:cs="Arial" w:hint="eastAsia"/>
                    <w:szCs w:val="21"/>
                  </w:rPr>
                  <w:delText>文件</w:delText>
                </w:r>
              </w:del>
            </w:ins>
          </w:p>
          <w:p w14:paraId="085F02D2" w14:textId="77E8465C" w:rsidR="00FB2C59" w:rsidDel="00300FF1" w:rsidRDefault="00FB2C59" w:rsidP="00781930">
            <w:pPr>
              <w:wordWrap w:val="0"/>
              <w:jc w:val="left"/>
              <w:rPr>
                <w:ins w:id="60" w:author="揣 明瑞" w:date="2020-01-13T09:43:00Z"/>
                <w:del w:id="61" w:author="lirong S" w:date="2020-01-14T09:52:00Z"/>
                <w:rFonts w:ascii="宋体" w:eastAsia="宋体" w:hAnsi="宋体" w:cs="Arial"/>
                <w:szCs w:val="21"/>
              </w:rPr>
            </w:pPr>
            <w:ins w:id="62" w:author="揣 明瑞" w:date="2020-01-13T09:41:00Z">
              <w:del w:id="63" w:author="lirong S" w:date="2020-01-14T09:52:00Z">
                <w:r w:rsidDel="00300FF1">
                  <w:rPr>
                    <w:rFonts w:ascii="宋体" w:eastAsia="宋体" w:hAnsi="宋体" w:cs="Arial" w:hint="eastAsia"/>
                    <w:szCs w:val="21"/>
                  </w:rPr>
                  <w:delText>存储位置：</w:delText>
                </w:r>
              </w:del>
            </w:ins>
          </w:p>
          <w:p w14:paraId="1ED344F2" w14:textId="7DA9DFD5" w:rsidR="00FB2C59" w:rsidRPr="000D612B" w:rsidRDefault="00FB2C59">
            <w:pPr>
              <w:wordWrap w:val="0"/>
              <w:jc w:val="left"/>
              <w:rPr>
                <w:rFonts w:ascii="宋体" w:eastAsia="宋体" w:hAnsi="宋体" w:cs="Arial"/>
                <w:szCs w:val="21"/>
              </w:rPr>
              <w:pPrChange w:id="64" w:author="揣 明瑞" w:date="2020-01-13T09:39:00Z">
                <w:pPr/>
              </w:pPrChange>
            </w:pPr>
            <w:ins w:id="65" w:author="揣 明瑞" w:date="2020-01-13T09:43:00Z">
              <w:del w:id="66" w:author="lirong S" w:date="2020-01-14T09:52:00Z">
                <w:r w:rsidDel="00300FF1">
                  <w:rPr>
                    <w:rFonts w:ascii="宋体" w:eastAsia="宋体" w:hAnsi="宋体" w:cs="Arial"/>
                    <w:szCs w:val="21"/>
                  </w:rPr>
                  <w:delText>..\</w:delText>
                </w:r>
              </w:del>
            </w:ins>
            <w:ins w:id="67" w:author="揣 明瑞" w:date="2020-01-13T09:41:00Z">
              <w:del w:id="68" w:author="lirong S" w:date="2020-01-14T09:52:00Z">
                <w:r w:rsidDel="00300FF1">
                  <w:rPr>
                    <w:rFonts w:ascii="宋体" w:eastAsia="宋体" w:hAnsi="宋体" w:cs="Arial"/>
                    <w:szCs w:val="21"/>
                  </w:rPr>
                  <w:delText>Upload\Edu</w:delText>
                </w:r>
              </w:del>
            </w:ins>
            <w:ins w:id="69" w:author="揣 明瑞" w:date="2020-01-13T09:42:00Z">
              <w:del w:id="70" w:author="lirong S" w:date="2020-01-14T09:52:00Z">
                <w:r w:rsidDel="00300FF1">
                  <w:rPr>
                    <w:rFonts w:ascii="宋体" w:eastAsia="宋体" w:hAnsi="宋体" w:cs="Arial"/>
                    <w:szCs w:val="21"/>
                  </w:rPr>
                  <w:delText>R</w:delText>
                </w:r>
              </w:del>
            </w:ins>
            <w:ins w:id="71" w:author="揣 明瑞" w:date="2020-01-13T09:41:00Z">
              <w:del w:id="72" w:author="lirong S" w:date="2020-01-14T09:52:00Z">
                <w:r w:rsidDel="00300FF1">
                  <w:rPr>
                    <w:rFonts w:ascii="宋体" w:eastAsia="宋体" w:hAnsi="宋体" w:cs="Arial"/>
                    <w:szCs w:val="21"/>
                  </w:rPr>
                  <w:delText>esource</w:delText>
                </w:r>
              </w:del>
            </w:ins>
            <w:ins w:id="73" w:author="揣 明瑞" w:date="2020-01-13T09:42:00Z">
              <w:del w:id="74" w:author="lirong S" w:date="2020-01-14T09:52:00Z">
                <w:r w:rsidDel="00300FF1">
                  <w:rPr>
                    <w:rFonts w:ascii="宋体" w:eastAsia="宋体" w:hAnsi="宋体" w:cs="Arial"/>
                    <w:szCs w:val="21"/>
                  </w:rPr>
                  <w:delText>\</w:delText>
                </w:r>
              </w:del>
            </w:ins>
            <w:ins w:id="75" w:author="揣 明瑞" w:date="2020-01-13T14:11:00Z">
              <w:del w:id="76" w:author="lirong S" w:date="2020-01-14T09:52:00Z">
                <w:r w:rsidR="008140C6" w:rsidDel="00300FF1">
                  <w:rPr>
                    <w:rFonts w:hint="eastAsia"/>
                    <w:sz w:val="20"/>
                    <w:szCs w:val="20"/>
                  </w:rPr>
                  <w:delText>井下安全教育</w:delText>
                </w:r>
                <w:r w:rsidR="008140C6" w:rsidRPr="0009334D" w:rsidDel="00300FF1">
                  <w:rPr>
                    <w:rFonts w:hint="eastAsia"/>
                    <w:sz w:val="20"/>
                    <w:szCs w:val="20"/>
                  </w:rPr>
                  <w:delText>_</w:delText>
                </w:r>
              </w:del>
            </w:ins>
            <w:ins w:id="77" w:author="揣 明瑞" w:date="2020-01-13T09:42:00Z">
              <w:del w:id="78" w:author="lirong S" w:date="2020-01-14T09:52:00Z">
                <w:r w:rsidRPr="0009334D" w:rsidDel="00300FF1">
                  <w:rPr>
                    <w:rFonts w:hint="eastAsia"/>
                    <w:sz w:val="20"/>
                    <w:szCs w:val="20"/>
                  </w:rPr>
                  <w:delText>2017</w:delText>
                </w:r>
                <w:r w:rsidRPr="0009334D" w:rsidDel="00300FF1">
                  <w:rPr>
                    <w:sz w:val="20"/>
                    <w:szCs w:val="20"/>
                  </w:rPr>
                  <w:delText>12</w:delText>
                </w:r>
                <w:r w:rsidRPr="0009334D" w:rsidDel="00300FF1">
                  <w:rPr>
                    <w:rFonts w:hint="eastAsia"/>
                    <w:sz w:val="20"/>
                    <w:szCs w:val="20"/>
                  </w:rPr>
                  <w:delText>02120404345.</w:delText>
                </w:r>
                <w:r w:rsidRPr="0009334D" w:rsidDel="00300FF1">
                  <w:rPr>
                    <w:sz w:val="20"/>
                    <w:szCs w:val="20"/>
                  </w:rPr>
                  <w:delText>MP4</w:delText>
                </w:r>
              </w:del>
            </w:ins>
          </w:p>
        </w:tc>
      </w:tr>
      <w:commentRangeEnd w:id="17"/>
      <w:commentRangeEnd w:id="18"/>
      <w:tr w:rsidR="001E57A2" w:rsidRPr="00286741" w14:paraId="6665428E" w14:textId="77777777" w:rsidTr="00490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A4634" w14:textId="2EA71A45" w:rsidR="001E57A2" w:rsidRDefault="00A02CBC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co</w:t>
            </w:r>
            <w:r>
              <w:rPr>
                <w:rFonts w:ascii="宋体" w:eastAsia="宋体" w:hAnsi="宋体" w:cs="Arial"/>
                <w:szCs w:val="21"/>
              </w:rPr>
              <w:t>ntent</w:t>
            </w:r>
            <w:r w:rsidR="00692048">
              <w:rPr>
                <w:rFonts w:ascii="宋体" w:eastAsia="宋体" w:hAnsi="宋体" w:cs="Arial"/>
                <w:szCs w:val="21"/>
              </w:rPr>
              <w:t>_c</w:t>
            </w:r>
            <w:r w:rsidR="001E57A2">
              <w:rPr>
                <w:rFonts w:ascii="宋体" w:eastAsia="宋体" w:hAnsi="宋体" w:cs="Arial"/>
                <w:szCs w:val="21"/>
              </w:rPr>
              <w:t>redit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0FCF" w14:textId="3D3F717B" w:rsidR="001E57A2" w:rsidRDefault="001E57A2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I</w:t>
            </w:r>
            <w:r>
              <w:rPr>
                <w:rFonts w:ascii="宋体" w:eastAsia="宋体" w:hAnsi="宋体" w:cs="Arial"/>
                <w:szCs w:val="21"/>
              </w:rPr>
              <w:t>NT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F46A5" w14:textId="77777777" w:rsidR="001E57A2" w:rsidRPr="000D612B" w:rsidRDefault="001E57A2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62EF7" w14:textId="5BA7A78D" w:rsidR="001E57A2" w:rsidRDefault="00A02CBC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学分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4797F" w14:textId="77777777" w:rsidR="001E57A2" w:rsidRPr="000D612B" w:rsidRDefault="001E57A2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5C6B7" w14:textId="77777777" w:rsidR="001E57A2" w:rsidRPr="000D612B" w:rsidRDefault="001E57A2" w:rsidP="00490A56">
            <w:pPr>
              <w:rPr>
                <w:rFonts w:ascii="宋体" w:eastAsia="宋体" w:hAnsi="宋体" w:cs="Arial"/>
                <w:szCs w:val="21"/>
              </w:rPr>
            </w:pPr>
          </w:p>
        </w:tc>
      </w:tr>
      <w:tr w:rsidR="00930791" w:rsidRPr="00286741" w14:paraId="38A12414" w14:textId="77777777" w:rsidTr="00490A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36784" w14:textId="5DDB1E1D" w:rsidR="00930791" w:rsidDel="00A02CBC" w:rsidRDefault="00930791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min_learn</w:t>
            </w:r>
            <w:r w:rsidR="002E5028">
              <w:rPr>
                <w:rFonts w:ascii="宋体" w:eastAsia="宋体" w:hAnsi="宋体" w:cs="Arial"/>
                <w:szCs w:val="21"/>
              </w:rPr>
              <w:t>ing</w:t>
            </w:r>
            <w:ins w:id="79" w:author="揣 明瑞" w:date="2020-01-13T14:27:00Z">
              <w:r w:rsidR="00532727">
                <w:rPr>
                  <w:rFonts w:ascii="宋体" w:eastAsia="宋体" w:hAnsi="宋体" w:cs="Arial"/>
                  <w:szCs w:val="21"/>
                </w:rPr>
                <w:t>_</w:t>
              </w:r>
            </w:ins>
            <w:r>
              <w:rPr>
                <w:rFonts w:ascii="宋体" w:eastAsia="宋体" w:hAnsi="宋体" w:cs="Arial"/>
                <w:szCs w:val="21"/>
              </w:rPr>
              <w:t>time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70647" w14:textId="6CF8FA32" w:rsidR="00930791" w:rsidRDefault="00930791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I</w:t>
            </w:r>
            <w:r>
              <w:rPr>
                <w:rFonts w:ascii="宋体" w:eastAsia="宋体" w:hAnsi="宋体" w:cs="Arial"/>
                <w:szCs w:val="21"/>
              </w:rPr>
              <w:t>NT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884AB" w14:textId="77777777" w:rsidR="00930791" w:rsidRPr="000D612B" w:rsidRDefault="00930791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67AC6" w14:textId="18D12338" w:rsidR="00930791" w:rsidDel="00A02CBC" w:rsidRDefault="00930791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最少学习时间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0D1ED" w14:textId="77777777" w:rsidR="00930791" w:rsidRPr="000D612B" w:rsidRDefault="00930791" w:rsidP="00490A56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23C53" w14:textId="2375CD26" w:rsidR="00930791" w:rsidRPr="000D612B" w:rsidRDefault="00930791" w:rsidP="00490A56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获得此学分的最少时间要求</w:t>
            </w:r>
            <w:r w:rsidRPr="00930791">
              <w:rPr>
                <w:rFonts w:ascii="宋体" w:eastAsia="宋体" w:hAnsi="宋体" w:cs="Arial" w:hint="eastAsia"/>
                <w:szCs w:val="21"/>
              </w:rPr>
              <w:t>，是针对每个学习内容而言，以分钟为单位</w:t>
            </w:r>
            <w:ins w:id="80" w:author="lirong S" w:date="2020-01-20T18:24:00Z">
              <w:r w:rsidR="00810309">
                <w:rPr>
                  <w:rFonts w:ascii="宋体" w:eastAsia="宋体" w:hAnsi="宋体" w:cs="Arial" w:hint="eastAsia"/>
                  <w:szCs w:val="21"/>
                </w:rPr>
                <w:t>【必填项】</w:t>
              </w:r>
            </w:ins>
          </w:p>
        </w:tc>
      </w:tr>
    </w:tbl>
    <w:p w14:paraId="3AA0EAD6" w14:textId="77777777" w:rsidR="00286741" w:rsidRDefault="00286741">
      <w:pPr>
        <w:rPr>
          <w:rFonts w:ascii="宋体" w:eastAsia="宋体" w:hAnsi="宋体" w:cs="Arial"/>
          <w:szCs w:val="21"/>
        </w:rPr>
      </w:pPr>
    </w:p>
    <w:p w14:paraId="5F276041" w14:textId="77777777" w:rsidR="00981AE1" w:rsidRDefault="00981AE1">
      <w:pPr>
        <w:rPr>
          <w:rFonts w:ascii="宋体" w:eastAsia="宋体" w:hAnsi="宋体" w:cs="Arial"/>
          <w:szCs w:val="21"/>
        </w:rPr>
      </w:pPr>
    </w:p>
    <w:p w14:paraId="7FF065EE" w14:textId="689AEE60" w:rsidR="00473820" w:rsidRPr="00473820" w:rsidRDefault="00981AE1" w:rsidP="00981AE1">
      <w:pPr>
        <w:rPr>
          <w:rFonts w:ascii="宋体" w:eastAsia="宋体" w:hAnsi="宋体" w:cs="Arial"/>
          <w:szCs w:val="21"/>
          <w:lang w:val="en-IE"/>
          <w:rPrChange w:id="81" w:author="揣 明瑞" w:date="2020-01-13T10:20:00Z">
            <w:rPr/>
          </w:rPrChange>
        </w:rPr>
      </w:pPr>
      <w:r w:rsidRPr="00981AE1">
        <w:rPr>
          <w:rFonts w:hint="eastAsia"/>
        </w:rPr>
        <w:t>2、移动端在线学习</w:t>
      </w:r>
      <w:del w:id="82" w:author="GS" w:date="2020-01-12T22:23:00Z">
        <w:r w:rsidRPr="00981AE1" w:rsidDel="00333405">
          <w:rPr>
            <w:rFonts w:hint="eastAsia"/>
          </w:rPr>
          <w:delText>时间</w:delText>
        </w:r>
      </w:del>
      <w:ins w:id="83" w:author="GS" w:date="2020-01-12T22:23:00Z">
        <w:r w:rsidR="00333405">
          <w:rPr>
            <w:rFonts w:hint="eastAsia"/>
          </w:rPr>
          <w:t>情况</w:t>
        </w:r>
      </w:ins>
      <w:r w:rsidRPr="00981AE1">
        <w:rPr>
          <w:rFonts w:hint="eastAsia"/>
        </w:rPr>
        <w:t>记录表</w:t>
      </w:r>
      <w:r w:rsidR="008140C6" w:rsidRPr="00981AE1">
        <w:rPr>
          <w:rFonts w:ascii="宋体" w:eastAsia="宋体" w:hAnsi="宋体" w:cs="Arial"/>
          <w:szCs w:val="21"/>
        </w:rPr>
        <w:t>online</w:t>
      </w:r>
      <w:ins w:id="84" w:author="揣 明瑞" w:date="2020-01-14T15:50:00Z">
        <w:r w:rsidR="00B538F8">
          <w:rPr>
            <w:rFonts w:ascii="宋体" w:eastAsia="宋体" w:hAnsi="宋体" w:cs="Arial"/>
            <w:szCs w:val="21"/>
            <w:lang w:val="en-IE"/>
          </w:rPr>
          <w:t>_</w:t>
        </w:r>
      </w:ins>
      <w:r w:rsidR="008140C6" w:rsidRPr="00981AE1">
        <w:rPr>
          <w:rFonts w:ascii="宋体" w:eastAsia="宋体" w:hAnsi="宋体" w:cs="Arial"/>
          <w:szCs w:val="21"/>
        </w:rPr>
        <w:t>edu</w:t>
      </w:r>
      <w:ins w:id="85" w:author="揣 明瑞" w:date="2020-01-14T15:50:00Z">
        <w:r w:rsidR="00B538F8">
          <w:rPr>
            <w:rFonts w:ascii="宋体" w:eastAsia="宋体" w:hAnsi="宋体" w:cs="Arial"/>
            <w:szCs w:val="21"/>
          </w:rPr>
          <w:t>_</w:t>
        </w:r>
      </w:ins>
      <w:r w:rsidR="008140C6" w:rsidRPr="00981AE1">
        <w:rPr>
          <w:rFonts w:ascii="宋体" w:eastAsia="宋体" w:hAnsi="宋体" w:cs="Arial"/>
          <w:szCs w:val="21"/>
        </w:rPr>
        <w:t>time_mobile</w:t>
      </w:r>
      <w:ins w:id="86" w:author="GS" w:date="2020-01-12T22:36:00Z">
        <w:r w:rsidR="00C853DD">
          <w:rPr>
            <w:rFonts w:ascii="宋体" w:eastAsia="宋体" w:hAnsi="宋体" w:cs="Arial" w:hint="eastAsia"/>
            <w:szCs w:val="21"/>
          </w:rPr>
          <w:t>---</w:t>
        </w:r>
        <w:del w:id="87" w:author="揣 明瑞" w:date="2020-01-13T10:18:00Z">
          <w:r w:rsidR="00C853DD" w:rsidDel="00473820">
            <w:rPr>
              <w:rFonts w:ascii="宋体" w:eastAsia="宋体" w:hAnsi="宋体" w:cs="Arial" w:hint="eastAsia"/>
              <w:szCs w:val="21"/>
            </w:rPr>
            <w:delText>WEB端也一样</w:delText>
          </w:r>
        </w:del>
      </w:ins>
      <w:ins w:id="88" w:author="揣 明瑞" w:date="2020-01-13T10:18:00Z">
        <w:r w:rsidR="00473820">
          <w:rPr>
            <w:rFonts w:ascii="宋体" w:eastAsia="宋体" w:hAnsi="宋体" w:cs="Arial" w:hint="eastAsia"/>
            <w:szCs w:val="21"/>
          </w:rPr>
          <w:t>此表是</w:t>
        </w:r>
      </w:ins>
      <w:ins w:id="89" w:author="揣 明瑞" w:date="2020-01-13T10:44:00Z">
        <w:r w:rsidR="00217205">
          <w:rPr>
            <w:rFonts w:ascii="宋体" w:eastAsia="宋体" w:hAnsi="宋体" w:cs="Arial" w:hint="eastAsia"/>
            <w:szCs w:val="21"/>
          </w:rPr>
          <w:t>存在</w:t>
        </w:r>
      </w:ins>
      <w:ins w:id="90" w:author="揣 明瑞" w:date="2020-01-13T10:22:00Z">
        <w:r w:rsidR="0053066F">
          <w:rPr>
            <w:rFonts w:ascii="宋体" w:eastAsia="宋体" w:hAnsi="宋体" w:cs="Arial" w:hint="eastAsia"/>
            <w:szCs w:val="21"/>
          </w:rPr>
          <w:t>移动</w:t>
        </w:r>
      </w:ins>
      <w:ins w:id="91" w:author="揣 明瑞" w:date="2020-01-13T10:19:00Z">
        <w:r w:rsidR="00473820">
          <w:rPr>
            <w:rFonts w:ascii="宋体" w:eastAsia="宋体" w:hAnsi="宋体" w:cs="Arial" w:hint="eastAsia"/>
            <w:szCs w:val="21"/>
          </w:rPr>
          <w:t xml:space="preserve">端数据库的表 </w:t>
        </w:r>
      </w:ins>
      <w:ins w:id="92" w:author="揣 明瑞" w:date="2020-01-13T10:20:00Z">
        <w:r w:rsidR="00473820">
          <w:rPr>
            <w:rFonts w:ascii="宋体" w:eastAsia="宋体" w:hAnsi="宋体" w:cs="Arial" w:hint="eastAsia"/>
            <w:szCs w:val="21"/>
          </w:rPr>
          <w:t>。</w:t>
        </w:r>
      </w:ins>
      <w:ins w:id="93" w:author="揣 明瑞" w:date="2020-01-13T10:19:00Z">
        <w:r w:rsidR="00473820">
          <w:rPr>
            <w:rFonts w:ascii="宋体" w:eastAsia="宋体" w:hAnsi="宋体" w:cs="Arial" w:hint="eastAsia"/>
            <w:szCs w:val="21"/>
          </w:rPr>
          <w:t>react</w:t>
        </w:r>
        <w:r w:rsidR="00473820">
          <w:rPr>
            <w:rFonts w:ascii="宋体" w:eastAsia="宋体" w:hAnsi="宋体" w:cs="Arial"/>
            <w:szCs w:val="21"/>
          </w:rPr>
          <w:t>-native</w:t>
        </w:r>
        <w:r w:rsidR="00473820">
          <w:rPr>
            <w:rFonts w:ascii="宋体" w:eastAsia="宋体" w:hAnsi="宋体" w:cs="Arial" w:hint="eastAsia"/>
            <w:szCs w:val="21"/>
          </w:rPr>
          <w:t>使用的数据库是</w:t>
        </w:r>
        <w:r w:rsidR="00473820" w:rsidRPr="00473820">
          <w:rPr>
            <w:rFonts w:ascii="宋体" w:eastAsia="宋体" w:hAnsi="宋体" w:cs="Arial"/>
            <w:szCs w:val="21"/>
          </w:rPr>
          <w:t>realm</w:t>
        </w:r>
        <w:r w:rsidR="00473820">
          <w:rPr>
            <w:rFonts w:ascii="宋体" w:eastAsia="宋体" w:hAnsi="宋体" w:cs="Arial" w:hint="eastAsia"/>
            <w:szCs w:val="21"/>
          </w:rPr>
          <w:t>，</w:t>
        </w:r>
      </w:ins>
      <w:ins w:id="94" w:author="揣 明瑞" w:date="2020-01-13T10:20:00Z">
        <w:r w:rsidR="00473820" w:rsidRPr="00473820">
          <w:rPr>
            <w:rFonts w:ascii="宋体" w:eastAsia="宋体" w:hAnsi="宋体" w:cs="Arial"/>
            <w:szCs w:val="21"/>
          </w:rPr>
          <w:t>realm</w:t>
        </w:r>
        <w:r w:rsidR="00473820">
          <w:rPr>
            <w:rFonts w:ascii="宋体" w:eastAsia="宋体" w:hAnsi="宋体" w:cs="Arial" w:hint="eastAsia"/>
            <w:szCs w:val="21"/>
          </w:rPr>
          <w:t>可以跨平台使用。</w:t>
        </w:r>
      </w:ins>
    </w:p>
    <w:tbl>
      <w:tblPr>
        <w:tblW w:w="55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516"/>
        <w:gridCol w:w="711"/>
        <w:gridCol w:w="1613"/>
        <w:gridCol w:w="631"/>
        <w:gridCol w:w="2616"/>
        <w:gridCol w:w="6"/>
      </w:tblGrid>
      <w:tr w:rsidR="00981AE1" w:rsidRPr="00981AE1" w14:paraId="235A4293" w14:textId="77777777" w:rsidTr="00F13A7E">
        <w:trPr>
          <w:cantSplit/>
          <w:trHeight w:val="319"/>
        </w:trPr>
        <w:tc>
          <w:tcPr>
            <w:tcW w:w="1169" w:type="pct"/>
            <w:shd w:val="clear" w:color="auto" w:fill="FBD4B4"/>
            <w:vAlign w:val="center"/>
          </w:tcPr>
          <w:p w14:paraId="749C11D7" w14:textId="77777777" w:rsidR="00981AE1" w:rsidRPr="00981AE1" w:rsidRDefault="00981AE1" w:rsidP="00981AE1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981AE1">
              <w:rPr>
                <w:rFonts w:ascii="宋体" w:eastAsia="宋体" w:hAnsi="宋体" w:cs="Arial" w:hint="eastAsia"/>
                <w:szCs w:val="21"/>
              </w:rPr>
              <w:t>说明</w:t>
            </w:r>
          </w:p>
        </w:tc>
        <w:tc>
          <w:tcPr>
            <w:tcW w:w="3831" w:type="pct"/>
            <w:gridSpan w:val="6"/>
            <w:shd w:val="clear" w:color="auto" w:fill="FBD4B4"/>
            <w:vAlign w:val="center"/>
          </w:tcPr>
          <w:p w14:paraId="22654D7C" w14:textId="77777777" w:rsidR="00981AE1" w:rsidRPr="00981AE1" w:rsidRDefault="00981AE1" w:rsidP="00981AE1">
            <w:pPr>
              <w:widowControl/>
              <w:jc w:val="left"/>
              <w:rPr>
                <w:rFonts w:ascii="宋体" w:eastAsia="宋体" w:hAnsi="宋体" w:cs="Arial"/>
                <w:szCs w:val="21"/>
              </w:rPr>
            </w:pPr>
            <w:r w:rsidRPr="00981AE1">
              <w:rPr>
                <w:rFonts w:ascii="宋体" w:eastAsia="宋体" w:hAnsi="宋体" w:cs="Arial" w:hint="eastAsia"/>
                <w:szCs w:val="21"/>
              </w:rPr>
              <w:t>此表记录</w:t>
            </w:r>
            <w:r w:rsidRPr="00981AE1">
              <w:rPr>
                <w:rFonts w:ascii="宋体" w:eastAsia="宋体" w:hAnsi="宋体" w:hint="eastAsia"/>
              </w:rPr>
              <w:t>在线学习信息</w:t>
            </w:r>
          </w:p>
        </w:tc>
      </w:tr>
      <w:tr w:rsidR="00981AE1" w:rsidRPr="00981AE1" w14:paraId="01BF960F" w14:textId="77777777" w:rsidTr="00F13A7E">
        <w:trPr>
          <w:cantSplit/>
          <w:trHeight w:val="141"/>
        </w:trPr>
        <w:tc>
          <w:tcPr>
            <w:tcW w:w="1169" w:type="pct"/>
            <w:shd w:val="clear" w:color="auto" w:fill="FBD4B4"/>
            <w:vAlign w:val="center"/>
          </w:tcPr>
          <w:p w14:paraId="58B8C18A" w14:textId="6299C8AA" w:rsidR="00981AE1" w:rsidRPr="00981AE1" w:rsidRDefault="00532727" w:rsidP="00981AE1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981AE1">
              <w:rPr>
                <w:rFonts w:ascii="宋体" w:eastAsia="宋体" w:hAnsi="宋体" w:cs="Arial" w:hint="eastAsia"/>
                <w:szCs w:val="21"/>
              </w:rPr>
              <w:lastRenderedPageBreak/>
              <w:t>主键</w:t>
            </w:r>
          </w:p>
        </w:tc>
        <w:tc>
          <w:tcPr>
            <w:tcW w:w="3831" w:type="pct"/>
            <w:gridSpan w:val="6"/>
            <w:shd w:val="clear" w:color="auto" w:fill="FBD4B4"/>
            <w:vAlign w:val="center"/>
          </w:tcPr>
          <w:p w14:paraId="42E5B78E" w14:textId="1536622F" w:rsidR="00981AE1" w:rsidRPr="00981AE1" w:rsidRDefault="00532727" w:rsidP="00981AE1">
            <w:pPr>
              <w:widowControl/>
              <w:jc w:val="left"/>
              <w:rPr>
                <w:rFonts w:ascii="宋体" w:eastAsia="宋体" w:hAnsi="宋体" w:cs="Arial"/>
                <w:szCs w:val="21"/>
              </w:rPr>
            </w:pPr>
            <w:ins w:id="95" w:author="揣 明瑞" w:date="2020-01-13T12:04:00Z">
              <w:r>
                <w:rPr>
                  <w:rFonts w:ascii="宋体" w:eastAsia="宋体" w:hAnsi="宋体" w:cs="Arial"/>
                  <w:szCs w:val="21"/>
                </w:rPr>
                <w:t>o</w:t>
              </w:r>
              <w:r w:rsidRPr="00981AE1">
                <w:rPr>
                  <w:rFonts w:ascii="宋体" w:eastAsia="宋体" w:hAnsi="宋体" w:cs="Arial"/>
                  <w:szCs w:val="21"/>
                </w:rPr>
                <w:t>nline</w:t>
              </w:r>
            </w:ins>
            <w:ins w:id="96" w:author="揣 明瑞" w:date="2020-01-13T14:28:00Z">
              <w:r>
                <w:rPr>
                  <w:rFonts w:ascii="宋体" w:eastAsia="宋体" w:hAnsi="宋体" w:cs="Arial"/>
                  <w:szCs w:val="21"/>
                </w:rPr>
                <w:t>_</w:t>
              </w:r>
            </w:ins>
            <w:ins w:id="97" w:author="揣 明瑞" w:date="2020-01-13T12:04:00Z">
              <w:r w:rsidRPr="00981AE1">
                <w:rPr>
                  <w:rFonts w:ascii="宋体" w:eastAsia="宋体" w:hAnsi="宋体" w:cs="Arial"/>
                  <w:szCs w:val="21"/>
                </w:rPr>
                <w:t>edu</w:t>
              </w:r>
            </w:ins>
            <w:ins w:id="98" w:author="揣 明瑞" w:date="2020-01-13T14:28:00Z">
              <w:r>
                <w:rPr>
                  <w:rFonts w:ascii="宋体" w:eastAsia="宋体" w:hAnsi="宋体" w:cs="Arial"/>
                  <w:szCs w:val="21"/>
                </w:rPr>
                <w:t>_</w:t>
              </w:r>
            </w:ins>
            <w:ins w:id="99" w:author="揣 明瑞" w:date="2020-01-13T12:04:00Z">
              <w:r w:rsidRPr="00981AE1">
                <w:rPr>
                  <w:rFonts w:ascii="宋体" w:eastAsia="宋体" w:hAnsi="宋体" w:cs="Arial"/>
                  <w:szCs w:val="21"/>
                </w:rPr>
                <w:t>time</w:t>
              </w:r>
              <w:r>
                <w:rPr>
                  <w:rFonts w:ascii="宋体" w:eastAsia="宋体" w:hAnsi="宋体" w:cs="Arial"/>
                  <w:szCs w:val="21"/>
                </w:rPr>
                <w:t>_</w:t>
              </w:r>
              <w:r w:rsidRPr="00981AE1">
                <w:rPr>
                  <w:rFonts w:ascii="宋体" w:eastAsia="宋体" w:hAnsi="宋体" w:cs="Arial"/>
                  <w:szCs w:val="21"/>
                </w:rPr>
                <w:t>id</w:t>
              </w:r>
            </w:ins>
            <w:del w:id="100" w:author="揣 明瑞" w:date="2020-01-13T12:04:00Z">
              <w:r w:rsidR="00981AE1" w:rsidRPr="00981AE1" w:rsidDel="00C11E89">
                <w:rPr>
                  <w:rFonts w:ascii="宋体" w:eastAsia="宋体" w:hAnsi="宋体" w:cs="Arial"/>
                  <w:szCs w:val="21"/>
                </w:rPr>
                <w:delText>onlineEduTimeID</w:delText>
              </w:r>
            </w:del>
          </w:p>
        </w:tc>
      </w:tr>
      <w:tr w:rsidR="00981AE1" w:rsidRPr="00981AE1" w14:paraId="5590D955" w14:textId="77777777" w:rsidTr="00F13A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2DEC7E43" w14:textId="77777777" w:rsidR="00981AE1" w:rsidRPr="00981AE1" w:rsidRDefault="00981AE1" w:rsidP="00981AE1">
            <w:pPr>
              <w:rPr>
                <w:rFonts w:ascii="宋体" w:eastAsia="宋体" w:hAnsi="宋体" w:cs="Arial"/>
                <w:szCs w:val="21"/>
              </w:rPr>
            </w:pPr>
            <w:r w:rsidRPr="00981AE1">
              <w:rPr>
                <w:rFonts w:ascii="宋体" w:eastAsia="宋体" w:hAnsi="宋体" w:cs="Arial" w:hint="eastAsia"/>
                <w:szCs w:val="21"/>
              </w:rPr>
              <w:t>字段名称</w:t>
            </w: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64B4AEC0" w14:textId="77777777" w:rsidR="00981AE1" w:rsidRPr="00981AE1" w:rsidRDefault="00981AE1" w:rsidP="00981AE1">
            <w:pPr>
              <w:rPr>
                <w:rFonts w:ascii="宋体" w:eastAsia="宋体" w:hAnsi="宋体" w:cs="Arial"/>
                <w:szCs w:val="21"/>
              </w:rPr>
            </w:pPr>
            <w:r w:rsidRPr="00981AE1">
              <w:rPr>
                <w:rFonts w:ascii="宋体" w:eastAsia="宋体" w:hAnsi="宋体" w:cs="Arial" w:hint="eastAsia"/>
                <w:szCs w:val="21"/>
              </w:rPr>
              <w:t>数据类型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02A0E780" w14:textId="77777777" w:rsidR="00981AE1" w:rsidRPr="00981AE1" w:rsidRDefault="00981AE1" w:rsidP="00981AE1">
            <w:pPr>
              <w:rPr>
                <w:rFonts w:ascii="宋体" w:eastAsia="宋体" w:hAnsi="宋体" w:cs="Arial"/>
                <w:szCs w:val="21"/>
              </w:rPr>
            </w:pPr>
            <w:r w:rsidRPr="00981AE1">
              <w:rPr>
                <w:rFonts w:ascii="宋体" w:eastAsia="宋体" w:hAnsi="宋体" w:cs="Arial" w:hint="eastAsia"/>
                <w:szCs w:val="21"/>
              </w:rPr>
              <w:t>是否可空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14:paraId="71DDD49E" w14:textId="77777777" w:rsidR="00981AE1" w:rsidRPr="00981AE1" w:rsidRDefault="00981AE1" w:rsidP="00981AE1">
            <w:pPr>
              <w:rPr>
                <w:rFonts w:ascii="宋体" w:eastAsia="宋体" w:hAnsi="宋体" w:cs="Arial"/>
                <w:szCs w:val="21"/>
              </w:rPr>
            </w:pPr>
            <w:r w:rsidRPr="00981AE1">
              <w:rPr>
                <w:rFonts w:ascii="宋体" w:eastAsia="宋体" w:hAnsi="宋体" w:cs="Arial" w:hint="eastAsia"/>
                <w:szCs w:val="21"/>
              </w:rPr>
              <w:t>字段说明</w:t>
            </w:r>
          </w:p>
        </w:tc>
        <w:tc>
          <w:tcPr>
            <w:tcW w:w="34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14:paraId="6632974D" w14:textId="77777777" w:rsidR="00981AE1" w:rsidRPr="00981AE1" w:rsidRDefault="00981AE1" w:rsidP="00981AE1">
            <w:pPr>
              <w:rPr>
                <w:rFonts w:ascii="宋体" w:eastAsia="宋体" w:hAnsi="宋体" w:cs="Arial"/>
                <w:szCs w:val="21"/>
              </w:rPr>
            </w:pPr>
            <w:r w:rsidRPr="00981AE1">
              <w:rPr>
                <w:rFonts w:ascii="宋体" w:eastAsia="宋体" w:hAnsi="宋体" w:cs="Arial" w:hint="eastAsia"/>
                <w:szCs w:val="21"/>
              </w:rPr>
              <w:t>缺省值</w:t>
            </w:r>
          </w:p>
        </w:tc>
        <w:tc>
          <w:tcPr>
            <w:tcW w:w="141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14:paraId="3DE35717" w14:textId="77777777" w:rsidR="00981AE1" w:rsidRPr="00981AE1" w:rsidRDefault="00981AE1" w:rsidP="00981AE1">
            <w:pPr>
              <w:rPr>
                <w:rFonts w:ascii="宋体" w:eastAsia="宋体" w:hAnsi="宋体" w:cs="Arial"/>
                <w:szCs w:val="21"/>
              </w:rPr>
            </w:pPr>
            <w:r w:rsidRPr="00981AE1">
              <w:rPr>
                <w:rFonts w:ascii="宋体" w:eastAsia="宋体" w:hAnsi="宋体" w:cs="Arial" w:hint="eastAsia"/>
                <w:szCs w:val="21"/>
              </w:rPr>
              <w:t>备注</w:t>
            </w:r>
          </w:p>
        </w:tc>
      </w:tr>
      <w:tr w:rsidR="00981AE1" w:rsidRPr="00981AE1" w14:paraId="547E6146" w14:textId="77777777" w:rsidTr="00F13A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1169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0EE72C3" w14:textId="37F635E9" w:rsidR="00981AE1" w:rsidRPr="00981AE1" w:rsidRDefault="00C27A32" w:rsidP="00981AE1">
            <w:pPr>
              <w:rPr>
                <w:rFonts w:ascii="宋体" w:eastAsia="宋体" w:hAnsi="宋体" w:cs="Arial"/>
                <w:szCs w:val="21"/>
              </w:rPr>
            </w:pPr>
            <w:del w:id="101" w:author="揣 明瑞" w:date="2020-01-13T12:03:00Z">
              <w:r w:rsidRPr="00981AE1" w:rsidDel="00C11E89">
                <w:rPr>
                  <w:rFonts w:ascii="宋体" w:eastAsia="宋体" w:hAnsi="宋体" w:cs="Arial"/>
                  <w:szCs w:val="21"/>
                </w:rPr>
                <w:delText>Onlineedutime</w:delText>
              </w:r>
            </w:del>
            <w:ins w:id="102" w:author="揣 明瑞" w:date="2020-01-13T12:03:00Z">
              <w:r w:rsidR="00C11E89">
                <w:rPr>
                  <w:rFonts w:ascii="宋体" w:eastAsia="宋体" w:hAnsi="宋体" w:cs="Arial"/>
                  <w:szCs w:val="21"/>
                </w:rPr>
                <w:t>o</w:t>
              </w:r>
              <w:r w:rsidR="00C11E89" w:rsidRPr="00981AE1">
                <w:rPr>
                  <w:rFonts w:ascii="宋体" w:eastAsia="宋体" w:hAnsi="宋体" w:cs="Arial"/>
                  <w:szCs w:val="21"/>
                </w:rPr>
                <w:t>nline</w:t>
              </w:r>
              <w:r w:rsidR="00C11E89">
                <w:rPr>
                  <w:rFonts w:ascii="宋体" w:eastAsia="宋体" w:hAnsi="宋体" w:cs="Arial"/>
                  <w:szCs w:val="21"/>
                </w:rPr>
                <w:t>_</w:t>
              </w:r>
              <w:r w:rsidR="00C11E89" w:rsidRPr="00981AE1">
                <w:rPr>
                  <w:rFonts w:ascii="宋体" w:eastAsia="宋体" w:hAnsi="宋体" w:cs="Arial"/>
                  <w:szCs w:val="21"/>
                </w:rPr>
                <w:t>edu</w:t>
              </w:r>
            </w:ins>
            <w:ins w:id="103" w:author="揣 明瑞" w:date="2020-01-13T14:14:00Z">
              <w:r w:rsidR="008140C6" w:rsidRPr="0009334D">
                <w:rPr>
                  <w:rFonts w:ascii="宋体" w:eastAsia="宋体" w:hAnsi="宋体" w:cs="Arial"/>
                  <w:szCs w:val="21"/>
                </w:rPr>
                <w:t>_</w:t>
              </w:r>
            </w:ins>
            <w:ins w:id="104" w:author="揣 明瑞" w:date="2020-01-13T12:03:00Z">
              <w:r w:rsidR="00C11E89" w:rsidRPr="00981AE1">
                <w:rPr>
                  <w:rFonts w:ascii="宋体" w:eastAsia="宋体" w:hAnsi="宋体" w:cs="Arial"/>
                  <w:szCs w:val="21"/>
                </w:rPr>
                <w:t>time</w:t>
              </w:r>
            </w:ins>
            <w:ins w:id="105" w:author="揣 明瑞" w:date="2020-01-13T11:54:00Z">
              <w:r>
                <w:rPr>
                  <w:rFonts w:ascii="宋体" w:eastAsia="宋体" w:hAnsi="宋体" w:cs="Arial"/>
                  <w:szCs w:val="21"/>
                </w:rPr>
                <w:t>_</w:t>
              </w:r>
            </w:ins>
            <w:r w:rsidRPr="00981AE1">
              <w:rPr>
                <w:rFonts w:ascii="宋体" w:eastAsia="宋体" w:hAnsi="宋体" w:cs="Arial"/>
                <w:szCs w:val="21"/>
              </w:rPr>
              <w:t>id</w:t>
            </w:r>
          </w:p>
        </w:tc>
        <w:tc>
          <w:tcPr>
            <w:tcW w:w="819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B5775C" w14:textId="77777777" w:rsidR="00981AE1" w:rsidRPr="00981AE1" w:rsidRDefault="00981AE1" w:rsidP="00981AE1">
            <w:pPr>
              <w:ind w:right="-57"/>
              <w:rPr>
                <w:rFonts w:ascii="宋体" w:eastAsia="宋体" w:hAnsi="宋体"/>
                <w:color w:val="000000"/>
                <w:szCs w:val="21"/>
              </w:rPr>
            </w:pPr>
            <w:r w:rsidRPr="00981AE1">
              <w:rPr>
                <w:rFonts w:ascii="宋体" w:eastAsia="宋体" w:hAnsi="宋体"/>
                <w:color w:val="000000"/>
                <w:szCs w:val="21"/>
              </w:rPr>
              <w:t>int</w:t>
            </w:r>
          </w:p>
        </w:tc>
        <w:tc>
          <w:tcPr>
            <w:tcW w:w="384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B0DA11" w14:textId="77777777" w:rsidR="00981AE1" w:rsidRPr="00981AE1" w:rsidRDefault="00981AE1" w:rsidP="00981AE1">
            <w:pPr>
              <w:rPr>
                <w:rFonts w:ascii="宋体" w:eastAsia="宋体" w:hAnsi="宋体" w:cs="Arial"/>
                <w:szCs w:val="21"/>
              </w:rPr>
            </w:pPr>
            <w:r w:rsidRPr="00981AE1">
              <w:rPr>
                <w:rFonts w:ascii="宋体" w:eastAsia="宋体" w:hAnsi="宋体" w:cs="Arial" w:hint="eastAsia"/>
                <w:szCs w:val="21"/>
              </w:rPr>
              <w:t>否</w:t>
            </w:r>
          </w:p>
        </w:tc>
        <w:tc>
          <w:tcPr>
            <w:tcW w:w="871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AA8941" w14:textId="77777777" w:rsidR="00981AE1" w:rsidRPr="00981AE1" w:rsidRDefault="00981AE1" w:rsidP="00981AE1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981AE1">
              <w:rPr>
                <w:rFonts w:ascii="宋体" w:eastAsia="宋体" w:hAnsi="宋体" w:hint="eastAsia"/>
                <w:color w:val="000000"/>
                <w:szCs w:val="21"/>
              </w:rPr>
              <w:t>在线学习ID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2605C9B" w14:textId="77777777" w:rsidR="00981AE1" w:rsidRPr="00981AE1" w:rsidRDefault="00981AE1" w:rsidP="00981AE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6" w:type="pct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CD5F8E" w14:textId="77777777" w:rsidR="00981AE1" w:rsidRPr="00981AE1" w:rsidRDefault="00981AE1" w:rsidP="00981AE1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981AE1">
              <w:rPr>
                <w:rFonts w:ascii="宋体" w:eastAsia="宋体" w:hAnsi="宋体" w:hint="eastAsia"/>
                <w:color w:val="000000"/>
                <w:szCs w:val="21"/>
              </w:rPr>
              <w:t>PK</w:t>
            </w:r>
          </w:p>
          <w:p w14:paraId="72D79BBC" w14:textId="77777777" w:rsidR="00981AE1" w:rsidRPr="00981AE1" w:rsidRDefault="00981AE1" w:rsidP="00981AE1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981AE1">
              <w:rPr>
                <w:rFonts w:ascii="宋体" w:eastAsia="宋体" w:hAnsi="宋体" w:hint="eastAsia"/>
                <w:color w:val="000000"/>
                <w:szCs w:val="21"/>
              </w:rPr>
              <w:t>Identity（）</w:t>
            </w:r>
          </w:p>
        </w:tc>
      </w:tr>
      <w:tr w:rsidR="00981AE1" w:rsidRPr="00C11E89" w14:paraId="6F5F7440" w14:textId="77777777" w:rsidTr="00F13A7E">
        <w:tblPrEx>
          <w:jc w:val="center"/>
        </w:tblPrEx>
        <w:trPr>
          <w:gridAfter w:val="1"/>
          <w:wAfter w:w="3" w:type="pct"/>
          <w:trHeight w:val="270"/>
          <w:jc w:val="center"/>
        </w:trPr>
        <w:tc>
          <w:tcPr>
            <w:tcW w:w="1169" w:type="pct"/>
            <w:vAlign w:val="center"/>
          </w:tcPr>
          <w:p w14:paraId="0F669C84" w14:textId="6A470D54" w:rsidR="00981AE1" w:rsidRPr="00C11E89" w:rsidRDefault="00C27A32" w:rsidP="00981AE1">
            <w:pPr>
              <w:jc w:val="left"/>
              <w:rPr>
                <w:rFonts w:ascii="宋体" w:eastAsia="宋体" w:hAnsi="宋体"/>
                <w:color w:val="000000"/>
                <w:rPrChange w:id="106" w:author="揣 明瑞" w:date="2020-01-13T12:03:00Z">
                  <w:rPr>
                    <w:rFonts w:ascii="Times New Roman" w:hAnsi="Times New Roman"/>
                    <w:color w:val="000000"/>
                  </w:rPr>
                </w:rPrChange>
              </w:rPr>
            </w:pPr>
            <w:r w:rsidRPr="00C11E89">
              <w:rPr>
                <w:rFonts w:ascii="宋体" w:eastAsia="宋体" w:hAnsi="宋体"/>
                <w:bCs/>
                <w:color w:val="000000"/>
                <w:rPrChange w:id="107" w:author="揣 明瑞" w:date="2020-01-13T12:03:00Z">
                  <w:rPr>
                    <w:rFonts w:ascii="Times New Roman" w:hAnsi="Times New Roman"/>
                    <w:bCs/>
                    <w:color w:val="000000"/>
                  </w:rPr>
                </w:rPrChange>
              </w:rPr>
              <w:t>employee</w:t>
            </w:r>
            <w:ins w:id="108" w:author="揣 明瑞" w:date="2020-01-13T11:54:00Z">
              <w:r w:rsidRPr="00C11E89">
                <w:rPr>
                  <w:rFonts w:ascii="宋体" w:eastAsia="宋体" w:hAnsi="宋体"/>
                  <w:bCs/>
                  <w:color w:val="000000"/>
                  <w:rPrChange w:id="109" w:author="揣 明瑞" w:date="2020-01-13T12:03:00Z">
                    <w:rPr>
                      <w:rFonts w:ascii="Times New Roman" w:hAnsi="Times New Roman"/>
                      <w:bCs/>
                      <w:color w:val="000000"/>
                    </w:rPr>
                  </w:rPrChange>
                </w:rPr>
                <w:t>_</w:t>
              </w:r>
            </w:ins>
            <w:r w:rsidRPr="00C11E89">
              <w:rPr>
                <w:rFonts w:ascii="宋体" w:eastAsia="宋体" w:hAnsi="宋体"/>
                <w:bCs/>
                <w:color w:val="000000"/>
                <w:rPrChange w:id="110" w:author="揣 明瑞" w:date="2020-01-13T12:03:00Z">
                  <w:rPr>
                    <w:rFonts w:ascii="Times New Roman" w:hAnsi="Times New Roman"/>
                    <w:bCs/>
                    <w:color w:val="000000"/>
                  </w:rPr>
                </w:rPrChange>
              </w:rPr>
              <w:t>num</w:t>
            </w:r>
          </w:p>
        </w:tc>
        <w:tc>
          <w:tcPr>
            <w:tcW w:w="819" w:type="pct"/>
            <w:vAlign w:val="center"/>
          </w:tcPr>
          <w:p w14:paraId="6E8F1E83" w14:textId="77777777" w:rsidR="00981AE1" w:rsidRPr="00C11E89" w:rsidRDefault="00981AE1" w:rsidP="00981AE1">
            <w:pPr>
              <w:jc w:val="left"/>
              <w:rPr>
                <w:rFonts w:ascii="宋体" w:eastAsia="宋体" w:hAnsi="宋体"/>
                <w:color w:val="000000"/>
                <w:rPrChange w:id="111" w:author="揣 明瑞" w:date="2020-01-13T12:03:00Z">
                  <w:rPr>
                    <w:rFonts w:ascii="Times New Roman" w:hAnsi="Times New Roman"/>
                    <w:color w:val="000000"/>
                  </w:rPr>
                </w:rPrChange>
              </w:rPr>
            </w:pPr>
            <w:r w:rsidRPr="00C11E89">
              <w:rPr>
                <w:rFonts w:ascii="宋体" w:eastAsia="宋体" w:hAnsi="宋体"/>
                <w:color w:val="000000"/>
                <w:rPrChange w:id="112" w:author="揣 明瑞" w:date="2020-01-13T12:03:00Z">
                  <w:rPr>
                    <w:rFonts w:ascii="Times New Roman" w:hAnsi="Times New Roman"/>
                    <w:color w:val="000000"/>
                  </w:rPr>
                </w:rPrChange>
              </w:rPr>
              <w:t>varchar (10)</w:t>
            </w:r>
          </w:p>
        </w:tc>
        <w:tc>
          <w:tcPr>
            <w:tcW w:w="384" w:type="pct"/>
            <w:vAlign w:val="center"/>
          </w:tcPr>
          <w:p w14:paraId="03926807" w14:textId="77777777" w:rsidR="00981AE1" w:rsidRPr="00C11E89" w:rsidRDefault="00981AE1" w:rsidP="00981AE1">
            <w:pPr>
              <w:jc w:val="left"/>
              <w:rPr>
                <w:rFonts w:ascii="宋体" w:eastAsia="宋体" w:hAnsi="宋体"/>
                <w:szCs w:val="21"/>
                <w:rPrChange w:id="113" w:author="揣 明瑞" w:date="2020-01-13T12:03:00Z">
                  <w:rPr>
                    <w:rFonts w:ascii="Times New Roman" w:hAnsi="Times New Roman"/>
                    <w:szCs w:val="21"/>
                  </w:rPr>
                </w:rPrChange>
              </w:rPr>
            </w:pPr>
            <w:r w:rsidRPr="00C11E89">
              <w:rPr>
                <w:rFonts w:ascii="宋体" w:eastAsia="宋体" w:hAnsi="宋体" w:hint="eastAsia"/>
                <w:szCs w:val="21"/>
                <w:rPrChange w:id="114" w:author="揣 明瑞" w:date="2020-01-13T12:03:00Z">
                  <w:rPr>
                    <w:rFonts w:ascii="Times New Roman" w:hAnsi="宋体" w:hint="eastAsia"/>
                    <w:szCs w:val="21"/>
                  </w:rPr>
                </w:rPrChange>
              </w:rPr>
              <w:t>否</w:t>
            </w:r>
          </w:p>
        </w:tc>
        <w:tc>
          <w:tcPr>
            <w:tcW w:w="871" w:type="pct"/>
            <w:vAlign w:val="center"/>
          </w:tcPr>
          <w:p w14:paraId="22AD7F54" w14:textId="77777777" w:rsidR="00981AE1" w:rsidRPr="00C11E89" w:rsidRDefault="00981AE1" w:rsidP="00981AE1">
            <w:pPr>
              <w:jc w:val="left"/>
              <w:rPr>
                <w:rFonts w:ascii="宋体" w:eastAsia="宋体" w:hAnsi="宋体"/>
                <w:color w:val="000000"/>
                <w:rPrChange w:id="115" w:author="揣 明瑞" w:date="2020-01-13T12:03:00Z">
                  <w:rPr>
                    <w:rFonts w:ascii="Times New Roman" w:hAnsi="Times New Roman"/>
                    <w:color w:val="000000"/>
                  </w:rPr>
                </w:rPrChange>
              </w:rPr>
            </w:pPr>
            <w:r w:rsidRPr="00C11E89">
              <w:rPr>
                <w:rFonts w:ascii="宋体" w:eastAsia="宋体" w:hAnsi="宋体" w:hint="eastAsia"/>
                <w:color w:val="000000"/>
                <w:rPrChange w:id="116" w:author="揣 明瑞" w:date="2020-01-13T12:03:00Z">
                  <w:rPr>
                    <w:rFonts w:ascii="Times New Roman" w:hint="eastAsia"/>
                    <w:color w:val="000000"/>
                  </w:rPr>
                </w:rPrChange>
              </w:rPr>
              <w:t>员工编号</w:t>
            </w:r>
          </w:p>
        </w:tc>
        <w:tc>
          <w:tcPr>
            <w:tcW w:w="341" w:type="pct"/>
            <w:vAlign w:val="center"/>
          </w:tcPr>
          <w:p w14:paraId="74FA887D" w14:textId="77777777" w:rsidR="00981AE1" w:rsidRPr="00C11E89" w:rsidRDefault="00981AE1" w:rsidP="00981AE1">
            <w:pPr>
              <w:jc w:val="left"/>
              <w:rPr>
                <w:rFonts w:ascii="宋体" w:eastAsia="宋体" w:hAnsi="宋体"/>
                <w:szCs w:val="21"/>
                <w:rPrChange w:id="117" w:author="揣 明瑞" w:date="2020-01-13T12:03:00Z">
                  <w:rPr>
                    <w:rFonts w:ascii="Times New Roman" w:hAnsi="Times New Roman"/>
                    <w:szCs w:val="21"/>
                  </w:rPr>
                </w:rPrChange>
              </w:rPr>
            </w:pPr>
          </w:p>
        </w:tc>
        <w:tc>
          <w:tcPr>
            <w:tcW w:w="1413" w:type="pct"/>
            <w:vAlign w:val="center"/>
          </w:tcPr>
          <w:p w14:paraId="4A530E7B" w14:textId="77777777" w:rsidR="00981AE1" w:rsidRPr="00C11E89" w:rsidRDefault="00981AE1" w:rsidP="00981AE1">
            <w:pPr>
              <w:jc w:val="left"/>
              <w:rPr>
                <w:rFonts w:ascii="宋体" w:eastAsia="宋体" w:hAnsi="宋体"/>
                <w:color w:val="0000FF"/>
                <w:rPrChange w:id="118" w:author="揣 明瑞" w:date="2020-01-13T12:03:00Z">
                  <w:rPr>
                    <w:color w:val="0000FF"/>
                  </w:rPr>
                </w:rPrChange>
              </w:rPr>
            </w:pPr>
            <w:r w:rsidRPr="00C11E89">
              <w:rPr>
                <w:rFonts w:ascii="宋体" w:eastAsia="宋体" w:hAnsi="宋体"/>
                <w:color w:val="0000FF"/>
                <w:rPrChange w:id="119" w:author="揣 明瑞" w:date="2020-01-13T12:03:00Z">
                  <w:rPr>
                    <w:color w:val="0000FF"/>
                  </w:rPr>
                </w:rPrChange>
              </w:rPr>
              <w:t xml:space="preserve"> (</w:t>
            </w:r>
            <w:r w:rsidRPr="00C11E89">
              <w:rPr>
                <w:rFonts w:ascii="宋体" w:eastAsia="宋体" w:hAnsi="宋体" w:cs="Arial"/>
                <w:color w:val="0000FF"/>
                <w:szCs w:val="21"/>
                <w:rPrChange w:id="120" w:author="揣 明瑞" w:date="2020-01-13T12:03:00Z">
                  <w:rPr>
                    <w:rFonts w:ascii="宋体" w:hAnsi="宋体" w:cs="Arial"/>
                    <w:color w:val="0000FF"/>
                    <w:szCs w:val="21"/>
                  </w:rPr>
                </w:rPrChange>
              </w:rPr>
              <w:t>EmployeeInfo_T</w:t>
            </w:r>
            <w:r w:rsidRPr="00C11E89">
              <w:rPr>
                <w:rFonts w:ascii="宋体" w:eastAsia="宋体" w:hAnsi="宋体"/>
                <w:color w:val="0000FF"/>
                <w:rPrChange w:id="121" w:author="揣 明瑞" w:date="2020-01-13T12:03:00Z">
                  <w:rPr>
                    <w:color w:val="0000FF"/>
                  </w:rPr>
                </w:rPrChange>
              </w:rPr>
              <w:t>)</w:t>
            </w:r>
          </w:p>
        </w:tc>
      </w:tr>
      <w:tr w:rsidR="00981AE1" w:rsidRPr="00C11E89" w14:paraId="1FAF8559" w14:textId="77777777" w:rsidTr="00F13A7E">
        <w:tblPrEx>
          <w:jc w:val="center"/>
        </w:tblPrEx>
        <w:trPr>
          <w:gridAfter w:val="1"/>
          <w:wAfter w:w="3" w:type="pct"/>
          <w:trHeight w:val="270"/>
          <w:jc w:val="center"/>
        </w:trPr>
        <w:tc>
          <w:tcPr>
            <w:tcW w:w="1169" w:type="pct"/>
            <w:vAlign w:val="center"/>
          </w:tcPr>
          <w:p w14:paraId="3BFBA6D9" w14:textId="04800EB1" w:rsidR="00981AE1" w:rsidRPr="00C11E89" w:rsidRDefault="00C27A32" w:rsidP="00981AE1">
            <w:pPr>
              <w:jc w:val="left"/>
              <w:rPr>
                <w:rFonts w:ascii="宋体" w:eastAsia="宋体" w:hAnsi="宋体"/>
                <w:bCs/>
                <w:color w:val="000000"/>
                <w:rPrChange w:id="122" w:author="揣 明瑞" w:date="2020-01-13T12:03:00Z">
                  <w:rPr>
                    <w:rFonts w:ascii="Times New Roman" w:hAnsi="Times New Roman"/>
                    <w:bCs/>
                    <w:color w:val="000000"/>
                  </w:rPr>
                </w:rPrChange>
              </w:rPr>
            </w:pPr>
            <w:r w:rsidRPr="00C11E89">
              <w:rPr>
                <w:rFonts w:ascii="宋体" w:eastAsia="宋体" w:hAnsi="宋体"/>
                <w:bCs/>
                <w:color w:val="000000"/>
                <w:rPrChange w:id="123" w:author="揣 明瑞" w:date="2020-01-13T12:03:00Z">
                  <w:rPr>
                    <w:rFonts w:ascii="Times New Roman" w:hAnsi="Times New Roman"/>
                    <w:bCs/>
                    <w:color w:val="000000"/>
                  </w:rPr>
                </w:rPrChange>
              </w:rPr>
              <w:t>education</w:t>
            </w:r>
            <w:ins w:id="124" w:author="揣 明瑞" w:date="2020-01-13T11:54:00Z">
              <w:r w:rsidRPr="00C11E89">
                <w:rPr>
                  <w:rFonts w:ascii="宋体" w:eastAsia="宋体" w:hAnsi="宋体"/>
                  <w:bCs/>
                  <w:color w:val="000000"/>
                  <w:rPrChange w:id="125" w:author="揣 明瑞" w:date="2020-01-13T12:03:00Z">
                    <w:rPr>
                      <w:rFonts w:ascii="Times New Roman" w:hAnsi="Times New Roman"/>
                      <w:bCs/>
                      <w:color w:val="000000"/>
                    </w:rPr>
                  </w:rPrChange>
                </w:rPr>
                <w:t>_</w:t>
              </w:r>
            </w:ins>
            <w:del w:id="126" w:author="揣 明瑞" w:date="2020-01-14T14:24:00Z">
              <w:r w:rsidRPr="00C11E89" w:rsidDel="00041301">
                <w:rPr>
                  <w:rFonts w:ascii="宋体" w:eastAsia="宋体" w:hAnsi="宋体"/>
                  <w:bCs/>
                  <w:color w:val="000000"/>
                  <w:rPrChange w:id="127" w:author="揣 明瑞" w:date="2020-01-13T12:03:00Z">
                    <w:rPr>
                      <w:rFonts w:ascii="Times New Roman" w:hAnsi="Times New Roman"/>
                      <w:bCs/>
                      <w:color w:val="000000"/>
                    </w:rPr>
                  </w:rPrChange>
                </w:rPr>
                <w:delText>num</w:delText>
              </w:r>
            </w:del>
            <w:ins w:id="128" w:author="揣 明瑞" w:date="2020-01-14T14:24:00Z">
              <w:r w:rsidR="00041301">
                <w:rPr>
                  <w:rFonts w:ascii="宋体" w:eastAsia="宋体" w:hAnsi="宋体" w:hint="eastAsia"/>
                  <w:bCs/>
                  <w:color w:val="000000"/>
                </w:rPr>
                <w:t>id</w:t>
              </w:r>
            </w:ins>
          </w:p>
        </w:tc>
        <w:tc>
          <w:tcPr>
            <w:tcW w:w="819" w:type="pct"/>
            <w:vAlign w:val="center"/>
          </w:tcPr>
          <w:p w14:paraId="403CA661" w14:textId="77777777" w:rsidR="00981AE1" w:rsidRPr="00C11E89" w:rsidRDefault="00981AE1" w:rsidP="00981AE1">
            <w:pPr>
              <w:jc w:val="left"/>
              <w:rPr>
                <w:rFonts w:ascii="宋体" w:eastAsia="宋体" w:hAnsi="宋体"/>
                <w:color w:val="000000"/>
                <w:rPrChange w:id="129" w:author="揣 明瑞" w:date="2020-01-13T12:03:00Z">
                  <w:rPr>
                    <w:rFonts w:ascii="Times New Roman" w:hAnsi="Times New Roman"/>
                    <w:color w:val="000000"/>
                  </w:rPr>
                </w:rPrChange>
              </w:rPr>
            </w:pPr>
            <w:r w:rsidRPr="00C11E89">
              <w:rPr>
                <w:rFonts w:ascii="宋体" w:eastAsia="宋体" w:hAnsi="宋体"/>
                <w:color w:val="000000"/>
                <w:rPrChange w:id="130" w:author="揣 明瑞" w:date="2020-01-13T12:03:00Z">
                  <w:rPr>
                    <w:rFonts w:ascii="Times New Roman" w:hAnsi="Times New Roman"/>
                    <w:color w:val="000000"/>
                  </w:rPr>
                </w:rPrChange>
              </w:rPr>
              <w:t>varchar(20)</w:t>
            </w:r>
          </w:p>
        </w:tc>
        <w:tc>
          <w:tcPr>
            <w:tcW w:w="384" w:type="pct"/>
            <w:vAlign w:val="center"/>
          </w:tcPr>
          <w:p w14:paraId="71C79F04" w14:textId="77777777" w:rsidR="00981AE1" w:rsidRPr="00C11E89" w:rsidRDefault="00981AE1" w:rsidP="00981AE1">
            <w:pPr>
              <w:jc w:val="left"/>
              <w:rPr>
                <w:rFonts w:ascii="宋体" w:eastAsia="宋体" w:hAnsi="宋体"/>
                <w:szCs w:val="21"/>
                <w:rPrChange w:id="131" w:author="揣 明瑞" w:date="2020-01-13T12:03:00Z">
                  <w:rPr>
                    <w:rFonts w:ascii="Times New Roman" w:hAnsi="Times New Roman"/>
                    <w:szCs w:val="21"/>
                  </w:rPr>
                </w:rPrChange>
              </w:rPr>
            </w:pPr>
          </w:p>
        </w:tc>
        <w:tc>
          <w:tcPr>
            <w:tcW w:w="871" w:type="pct"/>
            <w:vAlign w:val="center"/>
          </w:tcPr>
          <w:p w14:paraId="122C5D1C" w14:textId="77777777" w:rsidR="00981AE1" w:rsidRPr="00C11E89" w:rsidRDefault="00981AE1" w:rsidP="00981AE1">
            <w:pPr>
              <w:jc w:val="left"/>
              <w:rPr>
                <w:rFonts w:ascii="宋体" w:eastAsia="宋体" w:hAnsi="宋体"/>
                <w:color w:val="000000"/>
                <w:rPrChange w:id="132" w:author="揣 明瑞" w:date="2020-01-13T12:03:00Z">
                  <w:rPr>
                    <w:rFonts w:ascii="Times New Roman" w:hAnsi="Times New Roman"/>
                    <w:color w:val="000000"/>
                  </w:rPr>
                </w:rPrChange>
              </w:rPr>
            </w:pPr>
            <w:r w:rsidRPr="00C11E89">
              <w:rPr>
                <w:rFonts w:ascii="宋体" w:eastAsia="宋体" w:hAnsi="宋体" w:hint="eastAsia"/>
                <w:color w:val="000000"/>
                <w:rPrChange w:id="133" w:author="揣 明瑞" w:date="2020-01-13T12:03:00Z">
                  <w:rPr>
                    <w:rFonts w:ascii="Times New Roman" w:hint="eastAsia"/>
                    <w:color w:val="000000"/>
                  </w:rPr>
                </w:rPrChange>
              </w:rPr>
              <w:t>培训编号</w:t>
            </w:r>
          </w:p>
        </w:tc>
        <w:tc>
          <w:tcPr>
            <w:tcW w:w="341" w:type="pct"/>
            <w:vAlign w:val="center"/>
          </w:tcPr>
          <w:p w14:paraId="4AFCAA00" w14:textId="77777777" w:rsidR="00981AE1" w:rsidRPr="00C11E89" w:rsidRDefault="00981AE1" w:rsidP="00981AE1">
            <w:pPr>
              <w:jc w:val="left"/>
              <w:rPr>
                <w:rFonts w:ascii="宋体" w:eastAsia="宋体" w:hAnsi="宋体"/>
                <w:szCs w:val="21"/>
                <w:rPrChange w:id="134" w:author="揣 明瑞" w:date="2020-01-13T12:03:00Z">
                  <w:rPr>
                    <w:rFonts w:ascii="Times New Roman" w:hAnsi="Times New Roman"/>
                    <w:szCs w:val="21"/>
                  </w:rPr>
                </w:rPrChange>
              </w:rPr>
            </w:pPr>
            <w:r w:rsidRPr="00C11E89">
              <w:rPr>
                <w:rFonts w:ascii="宋体" w:eastAsia="宋体" w:hAnsi="宋体" w:hint="eastAsia"/>
                <w:szCs w:val="21"/>
                <w:rPrChange w:id="135" w:author="揣 明瑞" w:date="2020-01-13T12:03:00Z">
                  <w:rPr>
                    <w:rFonts w:ascii="Times New Roman" w:hAnsi="Times New Roman" w:hint="eastAsia"/>
                    <w:szCs w:val="21"/>
                  </w:rPr>
                </w:rPrChange>
              </w:rPr>
              <w:t>空</w:t>
            </w:r>
          </w:p>
        </w:tc>
        <w:tc>
          <w:tcPr>
            <w:tcW w:w="1413" w:type="pct"/>
            <w:vAlign w:val="center"/>
          </w:tcPr>
          <w:p w14:paraId="5A12AFFE" w14:textId="77777777" w:rsidR="00981AE1" w:rsidRPr="00C11E89" w:rsidRDefault="00981AE1" w:rsidP="00981AE1">
            <w:pPr>
              <w:ind w:left="360"/>
              <w:jc w:val="left"/>
              <w:rPr>
                <w:rFonts w:ascii="宋体" w:eastAsia="宋体" w:hAnsi="宋体"/>
                <w:bCs/>
                <w:color w:val="0000FF"/>
                <w:rPrChange w:id="136" w:author="揣 明瑞" w:date="2020-01-13T12:03:00Z">
                  <w:rPr>
                    <w:rFonts w:ascii="Times New Roman" w:hAnsi="Times New Roman"/>
                    <w:bCs/>
                    <w:color w:val="0000FF"/>
                  </w:rPr>
                </w:rPrChange>
              </w:rPr>
            </w:pPr>
          </w:p>
          <w:p w14:paraId="19F695FE" w14:textId="77777777" w:rsidR="00981AE1" w:rsidRPr="00C11E89" w:rsidRDefault="00981AE1" w:rsidP="00981AE1">
            <w:pPr>
              <w:jc w:val="left"/>
              <w:rPr>
                <w:rFonts w:ascii="宋体" w:eastAsia="宋体" w:hAnsi="宋体"/>
                <w:bCs/>
                <w:color w:val="0000FF"/>
                <w:rPrChange w:id="137" w:author="揣 明瑞" w:date="2020-01-13T12:03:00Z">
                  <w:rPr>
                    <w:rFonts w:ascii="Times New Roman" w:hAnsi="Times New Roman"/>
                    <w:bCs/>
                    <w:color w:val="0000FF"/>
                  </w:rPr>
                </w:rPrChange>
              </w:rPr>
            </w:pPr>
            <w:r w:rsidRPr="00C11E89">
              <w:rPr>
                <w:rFonts w:ascii="宋体" w:eastAsia="宋体" w:hAnsi="宋体" w:hint="eastAsia"/>
                <w:bCs/>
                <w:color w:val="0000FF"/>
                <w:rPrChange w:id="138" w:author="揣 明瑞" w:date="2020-01-13T12:03:00Z">
                  <w:rPr>
                    <w:rFonts w:ascii="Times New Roman" w:hAnsi="Times New Roman" w:hint="eastAsia"/>
                    <w:bCs/>
                    <w:color w:val="0000FF"/>
                  </w:rPr>
                </w:rPrChange>
              </w:rPr>
              <w:t>某次培训的指定学习，</w:t>
            </w:r>
            <w:r w:rsidRPr="00C11E89">
              <w:rPr>
                <w:rFonts w:ascii="宋体" w:eastAsia="宋体" w:hAnsi="宋体" w:hint="eastAsia"/>
                <w:color w:val="0000FF"/>
                <w:rPrChange w:id="139" w:author="揣 明瑞" w:date="2020-01-13T12:03:00Z">
                  <w:rPr>
                    <w:rFonts w:ascii="Times New Roman" w:hAnsi="Times New Roman" w:hint="eastAsia"/>
                    <w:color w:val="0000FF"/>
                  </w:rPr>
                </w:rPrChange>
              </w:rPr>
              <w:t>来自</w:t>
            </w:r>
            <w:r w:rsidRPr="00C11E89">
              <w:rPr>
                <w:rFonts w:ascii="宋体" w:eastAsia="宋体" w:hAnsi="宋体"/>
                <w:bCs/>
                <w:color w:val="0000FF"/>
                <w:rPrChange w:id="140" w:author="揣 明瑞" w:date="2020-01-13T12:03:00Z">
                  <w:rPr>
                    <w:rFonts w:ascii="Times New Roman" w:hAnsi="Times New Roman"/>
                    <w:bCs/>
                    <w:color w:val="0000FF"/>
                  </w:rPr>
                </w:rPrChange>
              </w:rPr>
              <w:t>(</w:t>
            </w:r>
            <w:r w:rsidRPr="00C11E89">
              <w:rPr>
                <w:rFonts w:ascii="宋体" w:eastAsia="宋体" w:hAnsi="宋体"/>
                <w:szCs w:val="21"/>
                <w:rPrChange w:id="141" w:author="揣 明瑞" w:date="2020-01-13T12:03:00Z">
                  <w:rPr>
                    <w:rFonts w:ascii="Times New Roman" w:hAnsi="Times New Roman"/>
                    <w:szCs w:val="21"/>
                  </w:rPr>
                </w:rPrChange>
              </w:rPr>
              <w:t>EducationInfo_T</w:t>
            </w:r>
            <w:r w:rsidRPr="00C11E89">
              <w:rPr>
                <w:rFonts w:ascii="宋体" w:eastAsia="宋体" w:hAnsi="宋体"/>
                <w:bCs/>
                <w:color w:val="0000FF"/>
                <w:rPrChange w:id="142" w:author="揣 明瑞" w:date="2020-01-13T12:03:00Z">
                  <w:rPr>
                    <w:rFonts w:ascii="Times New Roman" w:hAnsi="Times New Roman"/>
                    <w:bCs/>
                    <w:color w:val="0000FF"/>
                  </w:rPr>
                </w:rPrChange>
              </w:rPr>
              <w:t>)</w:t>
            </w:r>
            <w:r w:rsidRPr="00C11E89">
              <w:rPr>
                <w:rFonts w:ascii="宋体" w:eastAsia="宋体" w:hAnsi="宋体" w:hint="eastAsia"/>
                <w:bCs/>
                <w:color w:val="0000FF"/>
                <w:rPrChange w:id="143" w:author="揣 明瑞" w:date="2020-01-13T12:03:00Z">
                  <w:rPr>
                    <w:rFonts w:ascii="Times New Roman" w:hAnsi="Times New Roman" w:hint="eastAsia"/>
                    <w:bCs/>
                    <w:color w:val="0000FF"/>
                  </w:rPr>
                </w:rPrChange>
              </w:rPr>
              <w:t>同名字段</w:t>
            </w:r>
            <w:r w:rsidRPr="00C11E89">
              <w:rPr>
                <w:rFonts w:ascii="宋体" w:eastAsia="宋体" w:hAnsi="宋体"/>
                <w:bCs/>
                <w:color w:val="0000FF"/>
                <w:rPrChange w:id="144" w:author="揣 明瑞" w:date="2020-01-13T12:03:00Z">
                  <w:rPr>
                    <w:rFonts w:ascii="Times New Roman" w:hAnsi="Times New Roman"/>
                    <w:bCs/>
                    <w:color w:val="0000FF"/>
                  </w:rPr>
                </w:rPrChange>
              </w:rPr>
              <w:t>,</w:t>
            </w:r>
            <w:r w:rsidRPr="00C11E89">
              <w:rPr>
                <w:rFonts w:ascii="宋体" w:eastAsia="宋体" w:hAnsi="宋体" w:hint="eastAsia"/>
                <w:bCs/>
                <w:color w:val="0000FF"/>
                <w:rPrChange w:id="145" w:author="揣 明瑞" w:date="2020-01-13T12:03:00Z">
                  <w:rPr>
                    <w:rFonts w:ascii="Times New Roman" w:hAnsi="Times New Roman" w:hint="eastAsia"/>
                    <w:bCs/>
                    <w:color w:val="0000FF"/>
                  </w:rPr>
                </w:rPrChange>
              </w:rPr>
              <w:t>但是可以为空</w:t>
            </w:r>
          </w:p>
          <w:p w14:paraId="23E4E846" w14:textId="77777777" w:rsidR="00981AE1" w:rsidRPr="00C11E89" w:rsidRDefault="00981AE1" w:rsidP="00981AE1">
            <w:pPr>
              <w:jc w:val="left"/>
              <w:rPr>
                <w:rFonts w:ascii="宋体" w:eastAsia="宋体" w:hAnsi="宋体"/>
                <w:color w:val="000000"/>
                <w:rPrChange w:id="146" w:author="揣 明瑞" w:date="2020-01-13T12:03:00Z">
                  <w:rPr>
                    <w:rFonts w:ascii="Times New Roman" w:hAnsi="Times New Roman"/>
                    <w:color w:val="000000"/>
                  </w:rPr>
                </w:rPrChange>
              </w:rPr>
            </w:pPr>
            <w:r w:rsidRPr="00C11E89">
              <w:rPr>
                <w:rFonts w:ascii="宋体" w:eastAsia="宋体" w:hAnsi="宋体" w:hint="eastAsia"/>
                <w:color w:val="000000"/>
                <w:rPrChange w:id="147" w:author="揣 明瑞" w:date="2020-01-13T12:03:00Z">
                  <w:rPr>
                    <w:rFonts w:ascii="Times New Roman" w:hint="eastAsia"/>
                    <w:color w:val="000000"/>
                  </w:rPr>
                </w:rPrChange>
              </w:rPr>
              <w:t>，</w:t>
            </w:r>
          </w:p>
        </w:tc>
      </w:tr>
      <w:tr w:rsidR="00981AE1" w:rsidRPr="00C11E89" w14:paraId="49E41AF2" w14:textId="77777777" w:rsidTr="00F13A7E">
        <w:tblPrEx>
          <w:jc w:val="center"/>
        </w:tblPrEx>
        <w:trPr>
          <w:gridAfter w:val="1"/>
          <w:wAfter w:w="3" w:type="pct"/>
          <w:trHeight w:val="270"/>
          <w:jc w:val="center"/>
        </w:trPr>
        <w:tc>
          <w:tcPr>
            <w:tcW w:w="1169" w:type="pct"/>
            <w:vAlign w:val="center"/>
          </w:tcPr>
          <w:p w14:paraId="2B9B587D" w14:textId="1C768EE6" w:rsidR="00981AE1" w:rsidRPr="00C11E89" w:rsidRDefault="00981AE1" w:rsidP="00981AE1">
            <w:pPr>
              <w:jc w:val="left"/>
              <w:rPr>
                <w:rFonts w:ascii="宋体" w:eastAsia="宋体" w:hAnsi="宋体"/>
                <w:color w:val="000000"/>
                <w:rPrChange w:id="148" w:author="揣 明瑞" w:date="2020-01-13T12:03:00Z">
                  <w:rPr>
                    <w:rFonts w:ascii="Times New Roman" w:hAnsi="Times New Roman"/>
                    <w:color w:val="000000"/>
                  </w:rPr>
                </w:rPrChange>
              </w:rPr>
            </w:pPr>
            <w:del w:id="149" w:author="揣 明瑞" w:date="2020-01-13T11:55:00Z">
              <w:r w:rsidRPr="00C11E89" w:rsidDel="00C27A32">
                <w:rPr>
                  <w:rFonts w:ascii="宋体" w:eastAsia="宋体" w:hAnsi="宋体"/>
                  <w:color w:val="000000"/>
                  <w:rPrChange w:id="150" w:author="揣 明瑞" w:date="2020-01-13T12:03:00Z">
                    <w:rPr>
                      <w:rFonts w:ascii="Times New Roman" w:hAnsi="Times New Roman"/>
                      <w:color w:val="000000"/>
                    </w:rPr>
                  </w:rPrChange>
                </w:rPr>
                <w:delText>educationName</w:delText>
              </w:r>
            </w:del>
            <w:ins w:id="151" w:author="揣 明瑞" w:date="2020-01-13T11:55:00Z">
              <w:r w:rsidR="00C27A32" w:rsidRPr="00C11E89">
                <w:rPr>
                  <w:rFonts w:ascii="宋体" w:eastAsia="宋体" w:hAnsi="宋体"/>
                  <w:color w:val="000000"/>
                  <w:rPrChange w:id="152" w:author="揣 明瑞" w:date="2020-01-13T12:03:00Z">
                    <w:rPr>
                      <w:rFonts w:ascii="Times New Roman" w:hAnsi="Times New Roman"/>
                      <w:color w:val="000000"/>
                    </w:rPr>
                  </w:rPrChange>
                </w:rPr>
                <w:t>education_name</w:t>
              </w:r>
            </w:ins>
          </w:p>
        </w:tc>
        <w:tc>
          <w:tcPr>
            <w:tcW w:w="819" w:type="pct"/>
            <w:vAlign w:val="center"/>
          </w:tcPr>
          <w:p w14:paraId="019E6CE2" w14:textId="77777777" w:rsidR="00981AE1" w:rsidRPr="00C11E89" w:rsidRDefault="00981AE1" w:rsidP="00981AE1">
            <w:pPr>
              <w:jc w:val="left"/>
              <w:rPr>
                <w:rFonts w:ascii="宋体" w:eastAsia="宋体" w:hAnsi="宋体"/>
                <w:color w:val="000000"/>
                <w:rPrChange w:id="153" w:author="揣 明瑞" w:date="2020-01-13T12:03:00Z">
                  <w:rPr>
                    <w:rFonts w:ascii="Times New Roman" w:hAnsi="Times New Roman"/>
                    <w:color w:val="000000"/>
                  </w:rPr>
                </w:rPrChange>
              </w:rPr>
            </w:pPr>
            <w:r w:rsidRPr="00C11E89">
              <w:rPr>
                <w:rFonts w:ascii="宋体" w:eastAsia="宋体" w:hAnsi="宋体"/>
                <w:color w:val="000000"/>
                <w:rPrChange w:id="154" w:author="揣 明瑞" w:date="2020-01-13T12:03:00Z">
                  <w:rPr>
                    <w:rFonts w:ascii="Times New Roman" w:hAnsi="Times New Roman"/>
                    <w:color w:val="000000"/>
                  </w:rPr>
                </w:rPrChange>
              </w:rPr>
              <w:t>nvarchar(30)</w:t>
            </w:r>
          </w:p>
        </w:tc>
        <w:tc>
          <w:tcPr>
            <w:tcW w:w="384" w:type="pct"/>
            <w:vAlign w:val="center"/>
          </w:tcPr>
          <w:p w14:paraId="35C3D9CB" w14:textId="77777777" w:rsidR="00981AE1" w:rsidRPr="00C11E89" w:rsidRDefault="00981AE1" w:rsidP="00981AE1">
            <w:pPr>
              <w:jc w:val="left"/>
              <w:rPr>
                <w:rFonts w:ascii="宋体" w:eastAsia="宋体" w:hAnsi="宋体"/>
                <w:szCs w:val="21"/>
                <w:rPrChange w:id="155" w:author="揣 明瑞" w:date="2020-01-13T12:03:00Z">
                  <w:rPr>
                    <w:rFonts w:ascii="Times New Roman" w:hAnsi="Times New Roman"/>
                    <w:szCs w:val="21"/>
                  </w:rPr>
                </w:rPrChange>
              </w:rPr>
            </w:pPr>
          </w:p>
        </w:tc>
        <w:tc>
          <w:tcPr>
            <w:tcW w:w="871" w:type="pct"/>
            <w:vAlign w:val="center"/>
          </w:tcPr>
          <w:p w14:paraId="3587035C" w14:textId="77777777" w:rsidR="00981AE1" w:rsidRPr="00C11E89" w:rsidRDefault="00981AE1" w:rsidP="00981AE1">
            <w:pPr>
              <w:jc w:val="left"/>
              <w:rPr>
                <w:rFonts w:ascii="宋体" w:eastAsia="宋体" w:hAnsi="宋体"/>
                <w:color w:val="000000"/>
                <w:rPrChange w:id="156" w:author="揣 明瑞" w:date="2020-01-13T12:03:00Z">
                  <w:rPr>
                    <w:rFonts w:ascii="Times New Roman"/>
                    <w:color w:val="000000"/>
                  </w:rPr>
                </w:rPrChange>
              </w:rPr>
            </w:pPr>
            <w:r w:rsidRPr="00C11E89">
              <w:rPr>
                <w:rFonts w:ascii="宋体" w:eastAsia="宋体" w:hAnsi="宋体" w:hint="eastAsia"/>
                <w:color w:val="000000"/>
                <w:rPrChange w:id="157" w:author="揣 明瑞" w:date="2020-01-13T12:03:00Z">
                  <w:rPr>
                    <w:rFonts w:ascii="Times New Roman" w:hint="eastAsia"/>
                    <w:color w:val="000000"/>
                  </w:rPr>
                </w:rPrChange>
              </w:rPr>
              <w:t>培训名称</w:t>
            </w:r>
          </w:p>
        </w:tc>
        <w:tc>
          <w:tcPr>
            <w:tcW w:w="341" w:type="pct"/>
            <w:vAlign w:val="center"/>
          </w:tcPr>
          <w:p w14:paraId="1798B1B9" w14:textId="77777777" w:rsidR="00981AE1" w:rsidRPr="00C11E89" w:rsidRDefault="00981AE1" w:rsidP="00981AE1">
            <w:pPr>
              <w:jc w:val="left"/>
              <w:rPr>
                <w:rFonts w:ascii="宋体" w:eastAsia="宋体" w:hAnsi="宋体"/>
                <w:szCs w:val="21"/>
                <w:rPrChange w:id="158" w:author="揣 明瑞" w:date="2020-01-13T12:03:00Z">
                  <w:rPr>
                    <w:rFonts w:ascii="Times New Roman" w:hAnsi="Times New Roman"/>
                    <w:szCs w:val="21"/>
                  </w:rPr>
                </w:rPrChange>
              </w:rPr>
            </w:pPr>
          </w:p>
        </w:tc>
        <w:tc>
          <w:tcPr>
            <w:tcW w:w="1413" w:type="pct"/>
            <w:vAlign w:val="center"/>
          </w:tcPr>
          <w:p w14:paraId="57E6BCC1" w14:textId="77777777" w:rsidR="00981AE1" w:rsidRPr="00C11E89" w:rsidRDefault="00981AE1" w:rsidP="00981AE1">
            <w:pPr>
              <w:jc w:val="left"/>
              <w:rPr>
                <w:rFonts w:ascii="宋体" w:eastAsia="宋体" w:hAnsi="宋体"/>
                <w:color w:val="000000"/>
                <w:szCs w:val="21"/>
                <w:rPrChange w:id="159" w:author="揣 明瑞" w:date="2020-01-13T12:03:00Z">
                  <w:rPr>
                    <w:rFonts w:ascii="Times New Roman" w:hAnsi="Times New Roman"/>
                    <w:color w:val="000000"/>
                    <w:szCs w:val="21"/>
                  </w:rPr>
                </w:rPrChange>
              </w:rPr>
            </w:pPr>
            <w:r w:rsidRPr="00C11E89">
              <w:rPr>
                <w:rFonts w:ascii="宋体" w:eastAsia="宋体" w:hAnsi="宋体" w:hint="eastAsia"/>
                <w:color w:val="000000"/>
                <w:szCs w:val="21"/>
                <w:rPrChange w:id="160" w:author="揣 明瑞" w:date="2020-01-13T12:03:00Z">
                  <w:rPr>
                    <w:rFonts w:ascii="Times New Roman" w:hAnsi="Times New Roman" w:hint="eastAsia"/>
                    <w:color w:val="000000"/>
                    <w:szCs w:val="21"/>
                  </w:rPr>
                </w:rPrChange>
              </w:rPr>
              <w:t>自动提取</w:t>
            </w:r>
            <w:r w:rsidRPr="00C11E89">
              <w:rPr>
                <w:rFonts w:ascii="宋体" w:eastAsia="宋体" w:hAnsi="宋体"/>
                <w:bCs/>
                <w:color w:val="0000FF"/>
                <w:rPrChange w:id="161" w:author="揣 明瑞" w:date="2020-01-13T12:03:00Z">
                  <w:rPr>
                    <w:rFonts w:ascii="Times New Roman" w:hAnsi="Times New Roman"/>
                    <w:bCs/>
                    <w:color w:val="0000FF"/>
                  </w:rPr>
                </w:rPrChange>
              </w:rPr>
              <w:t>(</w:t>
            </w:r>
            <w:r w:rsidRPr="00C11E89">
              <w:rPr>
                <w:rFonts w:ascii="宋体" w:eastAsia="宋体" w:hAnsi="宋体"/>
                <w:szCs w:val="21"/>
                <w:rPrChange w:id="162" w:author="揣 明瑞" w:date="2020-01-13T12:03:00Z">
                  <w:rPr>
                    <w:rFonts w:ascii="Times New Roman" w:hAnsi="Times New Roman"/>
                    <w:szCs w:val="21"/>
                  </w:rPr>
                </w:rPrChange>
              </w:rPr>
              <w:t>EducationInfo</w:t>
            </w:r>
            <w:r w:rsidRPr="00C11E89">
              <w:rPr>
                <w:rFonts w:ascii="宋体" w:eastAsia="宋体" w:hAnsi="宋体"/>
                <w:color w:val="0000FF"/>
                <w:szCs w:val="21"/>
                <w:rPrChange w:id="163" w:author="揣 明瑞" w:date="2020-01-13T12:03:00Z">
                  <w:rPr>
                    <w:rFonts w:ascii="Times New Roman" w:hAnsi="Times New Roman"/>
                    <w:color w:val="0000FF"/>
                    <w:szCs w:val="21"/>
                  </w:rPr>
                </w:rPrChange>
              </w:rPr>
              <w:t xml:space="preserve"> _T</w:t>
            </w:r>
            <w:r w:rsidRPr="00C11E89">
              <w:rPr>
                <w:rFonts w:ascii="宋体" w:eastAsia="宋体" w:hAnsi="宋体"/>
                <w:bCs/>
                <w:color w:val="0000FF"/>
                <w:rPrChange w:id="164" w:author="揣 明瑞" w:date="2020-01-13T12:03:00Z">
                  <w:rPr>
                    <w:rFonts w:ascii="Times New Roman" w:hAnsi="Times New Roman"/>
                    <w:bCs/>
                    <w:color w:val="0000FF"/>
                  </w:rPr>
                </w:rPrChange>
              </w:rPr>
              <w:t>)</w:t>
            </w:r>
            <w:r w:rsidRPr="00C11E89">
              <w:rPr>
                <w:rFonts w:ascii="宋体" w:eastAsia="宋体" w:hAnsi="宋体" w:hint="eastAsia"/>
                <w:bCs/>
                <w:color w:val="0000FF"/>
                <w:rPrChange w:id="165" w:author="揣 明瑞" w:date="2020-01-13T12:03:00Z">
                  <w:rPr>
                    <w:rFonts w:ascii="Times New Roman" w:hAnsi="Times New Roman" w:hint="eastAsia"/>
                    <w:bCs/>
                    <w:color w:val="0000FF"/>
                  </w:rPr>
                </w:rPrChange>
              </w:rPr>
              <w:t>同名字段，可以为空</w:t>
            </w:r>
          </w:p>
        </w:tc>
      </w:tr>
      <w:tr w:rsidR="00981AE1" w:rsidRPr="00981AE1" w14:paraId="08890133" w14:textId="77777777" w:rsidTr="00F13A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116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A7FCB" w14:textId="445ABB5D" w:rsidR="00981AE1" w:rsidRPr="00C11E89" w:rsidRDefault="00981AE1" w:rsidP="00981AE1">
            <w:pPr>
              <w:rPr>
                <w:rFonts w:ascii="宋体" w:eastAsia="宋体" w:hAnsi="宋体" w:cs="Arial"/>
                <w:szCs w:val="21"/>
              </w:rPr>
            </w:pPr>
            <w:del w:id="166" w:author="揣 明瑞" w:date="2020-01-13T11:55:00Z">
              <w:r w:rsidRPr="00764C4E" w:rsidDel="00C27A32">
                <w:rPr>
                  <w:rFonts w:ascii="宋体" w:eastAsia="宋体" w:hAnsi="宋体" w:cs="Arial"/>
                  <w:szCs w:val="21"/>
                </w:rPr>
                <w:delText>onlineEduResid</w:delText>
              </w:r>
            </w:del>
            <w:ins w:id="167" w:author="揣 明瑞" w:date="2020-01-13T11:55:00Z">
              <w:r w:rsidR="00C27A32" w:rsidRPr="008B0593">
                <w:rPr>
                  <w:rFonts w:ascii="宋体" w:eastAsia="宋体" w:hAnsi="宋体" w:cs="Arial"/>
                  <w:szCs w:val="21"/>
                </w:rPr>
                <w:t>online</w:t>
              </w:r>
            </w:ins>
            <w:ins w:id="168" w:author="揣 明瑞" w:date="2020-01-13T12:03:00Z">
              <w:r w:rsidR="00C11E89">
                <w:rPr>
                  <w:rFonts w:ascii="宋体" w:eastAsia="宋体" w:hAnsi="宋体" w:cs="Arial"/>
                  <w:szCs w:val="21"/>
                </w:rPr>
                <w:t>_</w:t>
              </w:r>
            </w:ins>
            <w:ins w:id="169" w:author="揣 明瑞" w:date="2020-01-13T11:55:00Z">
              <w:r w:rsidR="00C27A32" w:rsidRPr="00764C4E">
                <w:rPr>
                  <w:rFonts w:ascii="宋体" w:eastAsia="宋体" w:hAnsi="宋体" w:cs="Arial"/>
                  <w:szCs w:val="21"/>
                </w:rPr>
                <w:t>e</w:t>
              </w:r>
              <w:r w:rsidR="00C27A32" w:rsidRPr="008B0593">
                <w:rPr>
                  <w:rFonts w:ascii="宋体" w:eastAsia="宋体" w:hAnsi="宋体" w:cs="Arial"/>
                  <w:szCs w:val="21"/>
                </w:rPr>
                <w:t>du</w:t>
              </w:r>
            </w:ins>
            <w:ins w:id="170" w:author="揣 明瑞" w:date="2020-01-13T12:03:00Z">
              <w:r w:rsidR="00C11E89">
                <w:rPr>
                  <w:rFonts w:ascii="宋体" w:eastAsia="宋体" w:hAnsi="宋体" w:cs="Arial"/>
                  <w:szCs w:val="21"/>
                </w:rPr>
                <w:t>_</w:t>
              </w:r>
            </w:ins>
            <w:ins w:id="171" w:author="揣 明瑞" w:date="2020-01-13T11:55:00Z">
              <w:r w:rsidR="00C27A32" w:rsidRPr="00764C4E">
                <w:rPr>
                  <w:rFonts w:ascii="宋体" w:eastAsia="宋体" w:hAnsi="宋体" w:cs="Arial"/>
                  <w:szCs w:val="21"/>
                </w:rPr>
                <w:t>r</w:t>
              </w:r>
              <w:r w:rsidR="00C27A32" w:rsidRPr="008B0593">
                <w:rPr>
                  <w:rFonts w:ascii="宋体" w:eastAsia="宋体" w:hAnsi="宋体" w:cs="Arial"/>
                  <w:szCs w:val="21"/>
                </w:rPr>
                <w:t>es</w:t>
              </w:r>
              <w:r w:rsidR="00C27A32" w:rsidRPr="00C11E89">
                <w:rPr>
                  <w:rFonts w:ascii="宋体" w:eastAsia="宋体" w:hAnsi="宋体" w:cs="Arial"/>
                  <w:szCs w:val="21"/>
                </w:rPr>
                <w:t>_id</w:t>
              </w:r>
            </w:ins>
          </w:p>
        </w:tc>
        <w:tc>
          <w:tcPr>
            <w:tcW w:w="819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356C56" w14:textId="08E05A12" w:rsidR="00981AE1" w:rsidRPr="00C11E89" w:rsidRDefault="00981AE1">
            <w:pPr>
              <w:ind w:right="-57"/>
              <w:jc w:val="left"/>
              <w:rPr>
                <w:rFonts w:ascii="宋体" w:eastAsia="宋体" w:hAnsi="宋体"/>
                <w:color w:val="000000"/>
                <w:szCs w:val="21"/>
              </w:rPr>
              <w:pPrChange w:id="172" w:author="揣 明瑞" w:date="2020-01-13T10:35:00Z">
                <w:pPr>
                  <w:ind w:right="-57"/>
                </w:pPr>
              </w:pPrChange>
            </w:pPr>
            <w:del w:id="173" w:author="揣 明瑞" w:date="2020-01-13T10:35:00Z">
              <w:r w:rsidRPr="00C11E89" w:rsidDel="007A5AB5">
                <w:rPr>
                  <w:rFonts w:ascii="宋体" w:eastAsia="宋体" w:hAnsi="宋体"/>
                  <w:color w:val="000000"/>
                  <w:szCs w:val="21"/>
                </w:rPr>
                <w:delText>int</w:delText>
              </w:r>
            </w:del>
            <w:ins w:id="174" w:author="揣 明瑞" w:date="2020-01-13T10:35:00Z">
              <w:r w:rsidR="007A5AB5" w:rsidRPr="00C11E89">
                <w:rPr>
                  <w:rFonts w:ascii="宋体" w:eastAsia="宋体" w:hAnsi="宋体"/>
                  <w:color w:val="000000"/>
                  <w:szCs w:val="21"/>
                </w:rPr>
                <w:t>INT</w:t>
              </w:r>
            </w:ins>
          </w:p>
        </w:tc>
        <w:tc>
          <w:tcPr>
            <w:tcW w:w="38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89CDB3" w14:textId="77777777" w:rsidR="00981AE1" w:rsidRPr="00C11E89" w:rsidRDefault="00981AE1" w:rsidP="00981AE1">
            <w:pPr>
              <w:rPr>
                <w:rFonts w:ascii="宋体" w:eastAsia="宋体" w:hAnsi="宋体" w:cs="Arial"/>
                <w:szCs w:val="21"/>
              </w:rPr>
            </w:pPr>
            <w:r w:rsidRPr="00C11E89">
              <w:rPr>
                <w:rFonts w:ascii="宋体" w:eastAsia="宋体" w:hAnsi="宋体" w:cs="Arial" w:hint="eastAsia"/>
                <w:szCs w:val="21"/>
              </w:rPr>
              <w:t>否</w:t>
            </w:r>
          </w:p>
        </w:tc>
        <w:tc>
          <w:tcPr>
            <w:tcW w:w="87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A5172E" w14:textId="77777777" w:rsidR="00981AE1" w:rsidRPr="00C11E89" w:rsidRDefault="00981AE1" w:rsidP="00981AE1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C11E89">
              <w:rPr>
                <w:rFonts w:ascii="宋体" w:eastAsia="宋体" w:hAnsi="宋体" w:hint="eastAsia"/>
                <w:color w:val="000000"/>
                <w:szCs w:val="21"/>
              </w:rPr>
              <w:t>在线教育资源</w:t>
            </w:r>
            <w:r w:rsidRPr="00C11E89">
              <w:rPr>
                <w:rFonts w:ascii="宋体" w:eastAsia="宋体" w:hAnsi="宋体"/>
                <w:color w:val="000000"/>
                <w:szCs w:val="21"/>
              </w:rPr>
              <w:t>ID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A7720AB" w14:textId="77777777" w:rsidR="00981AE1" w:rsidRPr="00C11E89" w:rsidRDefault="00981AE1" w:rsidP="00981AE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72D1B9C" w14:textId="58101556" w:rsidR="00981AE1" w:rsidRPr="00C11E89" w:rsidRDefault="00981AE1" w:rsidP="00981AE1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C11E89">
              <w:rPr>
                <w:rFonts w:ascii="宋体" w:eastAsia="宋体" w:hAnsi="宋体" w:hint="eastAsia"/>
                <w:color w:val="000000"/>
                <w:szCs w:val="21"/>
              </w:rPr>
              <w:t>来自</w:t>
            </w:r>
            <w:ins w:id="175" w:author="揣 明瑞" w:date="2020-01-13T10:29:00Z">
              <w:r w:rsidR="001B26EC" w:rsidRPr="00C11E89">
                <w:rPr>
                  <w:rFonts w:ascii="宋体" w:eastAsia="宋体" w:hAnsi="宋体"/>
                </w:rPr>
                <w:t>educationresource_t</w:t>
              </w:r>
            </w:ins>
            <w:del w:id="176" w:author="揣 明瑞" w:date="2020-01-13T10:29:00Z">
              <w:r w:rsidRPr="00C11E89" w:rsidDel="001B26EC">
                <w:rPr>
                  <w:rFonts w:ascii="宋体" w:eastAsia="宋体" w:hAnsi="宋体"/>
                </w:rPr>
                <w:delText>OnlineEducationResource_T</w:delText>
              </w:r>
            </w:del>
          </w:p>
        </w:tc>
      </w:tr>
      <w:tr w:rsidR="00981AE1" w:rsidRPr="00981AE1" w14:paraId="07D167B1" w14:textId="77777777" w:rsidTr="00F13A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116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FA69F" w14:textId="7C62A77B" w:rsidR="00981AE1" w:rsidRPr="00C11E89" w:rsidRDefault="00532727" w:rsidP="00981AE1">
            <w:pPr>
              <w:rPr>
                <w:rFonts w:ascii="宋体" w:eastAsia="宋体" w:hAnsi="宋体"/>
              </w:rPr>
            </w:pPr>
            <w:commentRangeStart w:id="177"/>
            <w:ins w:id="178" w:author="揣 明瑞" w:date="2020-01-13T10:41:00Z">
              <w:r w:rsidRPr="00764C4E">
                <w:rPr>
                  <w:rFonts w:ascii="宋体" w:eastAsia="宋体" w:hAnsi="宋体" w:cs="Arial"/>
                  <w:szCs w:val="21"/>
                </w:rPr>
                <w:t>upload</w:t>
              </w:r>
            </w:ins>
            <w:ins w:id="179" w:author="揣 明瑞" w:date="2020-01-13T14:21:00Z">
              <w:r>
                <w:rPr>
                  <w:rFonts w:ascii="宋体" w:eastAsia="宋体" w:hAnsi="宋体" w:cs="Arial"/>
                  <w:szCs w:val="21"/>
                </w:rPr>
                <w:t>_</w:t>
              </w:r>
            </w:ins>
            <w:ins w:id="180" w:author="揣 明瑞" w:date="2020-01-13T10:41:00Z">
              <w:r w:rsidRPr="00764C4E">
                <w:rPr>
                  <w:rFonts w:ascii="宋体" w:eastAsia="宋体" w:hAnsi="宋体" w:cs="Arial"/>
                  <w:szCs w:val="21"/>
                </w:rPr>
                <w:t>file_name</w:t>
              </w:r>
            </w:ins>
            <w:commentRangeStart w:id="181"/>
            <w:del w:id="182" w:author="揣 明瑞" w:date="2020-01-13T10:41:00Z">
              <w:r w:rsidR="00981AE1" w:rsidRPr="008B0593" w:rsidDel="00217205">
                <w:rPr>
                  <w:rFonts w:ascii="宋体" w:eastAsia="宋体" w:hAnsi="宋体"/>
                </w:rPr>
                <w:delText>f</w:delText>
              </w:r>
              <w:r w:rsidR="00981AE1" w:rsidRPr="00C11E89" w:rsidDel="00217205">
                <w:rPr>
                  <w:rFonts w:ascii="宋体" w:eastAsia="宋体" w:hAnsi="宋体"/>
                </w:rPr>
                <w:delText>ileName</w:delText>
              </w:r>
            </w:del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D1DF" w14:textId="5C6FBBAF" w:rsidR="00981AE1" w:rsidRPr="00C11E89" w:rsidRDefault="00981AE1" w:rsidP="00981AE1">
            <w:pPr>
              <w:ind w:right="-57"/>
              <w:rPr>
                <w:rFonts w:ascii="宋体" w:eastAsia="宋体" w:hAnsi="宋体"/>
              </w:rPr>
            </w:pPr>
            <w:r w:rsidRPr="00C11E89">
              <w:rPr>
                <w:rFonts w:ascii="宋体" w:eastAsia="宋体" w:hAnsi="宋体"/>
              </w:rPr>
              <w:t>VARCHAR(</w:t>
            </w:r>
            <w:del w:id="183" w:author="揣 明瑞" w:date="2020-01-13T10:42:00Z">
              <w:r w:rsidRPr="00C11E89" w:rsidDel="00217205">
                <w:rPr>
                  <w:rFonts w:ascii="宋体" w:eastAsia="宋体" w:hAnsi="宋体"/>
                </w:rPr>
                <w:delText>2</w:delText>
              </w:r>
            </w:del>
            <w:ins w:id="184" w:author="揣 明瑞" w:date="2020-01-13T10:42:00Z">
              <w:r w:rsidR="00217205" w:rsidRPr="00C11E89">
                <w:rPr>
                  <w:rFonts w:ascii="宋体" w:eastAsia="宋体" w:hAnsi="宋体"/>
                </w:rPr>
                <w:t>1</w:t>
              </w:r>
            </w:ins>
            <w:r w:rsidRPr="00C11E89">
              <w:rPr>
                <w:rFonts w:ascii="宋体" w:eastAsia="宋体" w:hAnsi="宋体"/>
              </w:rPr>
              <w:t>00)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AFCA7" w14:textId="77777777" w:rsidR="00981AE1" w:rsidRPr="00C11E89" w:rsidRDefault="00981AE1" w:rsidP="00981AE1">
            <w:pPr>
              <w:rPr>
                <w:rFonts w:ascii="宋体" w:eastAsia="宋体" w:hAnsi="宋体" w:cs="Arial"/>
              </w:rPr>
            </w:pP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B65B1" w14:textId="1366671D" w:rsidR="00981AE1" w:rsidRPr="00C11E89" w:rsidRDefault="00041301" w:rsidP="00981AE1">
            <w:pPr>
              <w:rPr>
                <w:rFonts w:ascii="宋体" w:eastAsia="宋体" w:hAnsi="宋体"/>
              </w:rPr>
            </w:pPr>
            <w:ins w:id="185" w:author="揣 明瑞" w:date="2020-01-14T14:27:00Z">
              <w:r w:rsidRPr="00041301">
                <w:rPr>
                  <w:rFonts w:ascii="宋体" w:eastAsia="宋体" w:hAnsi="宋体" w:hint="eastAsia"/>
                </w:rPr>
                <w:t>资源内容</w:t>
              </w:r>
            </w:ins>
            <w:del w:id="186" w:author="揣 明瑞" w:date="2020-01-14T14:27:00Z">
              <w:r w:rsidR="00981AE1" w:rsidRPr="00C11E89" w:rsidDel="00041301">
                <w:rPr>
                  <w:rFonts w:ascii="宋体" w:eastAsia="宋体" w:hAnsi="宋体" w:hint="eastAsia"/>
                </w:rPr>
                <w:delText>文件名</w:delText>
              </w:r>
            </w:del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E8F4AB" w14:textId="77777777" w:rsidR="00981AE1" w:rsidRPr="00C11E89" w:rsidRDefault="00981AE1" w:rsidP="00981AE1">
            <w:pPr>
              <w:rPr>
                <w:rFonts w:ascii="宋体" w:eastAsia="宋体" w:hAnsi="宋体" w:cs="Arial"/>
              </w:rPr>
            </w:pPr>
          </w:p>
        </w:tc>
        <w:tc>
          <w:tcPr>
            <w:tcW w:w="1416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4FFF14E5" w14:textId="1CE9C917" w:rsidR="00981AE1" w:rsidRPr="00764C4E" w:rsidRDefault="00217205" w:rsidP="00981AE1">
            <w:pPr>
              <w:rPr>
                <w:rFonts w:ascii="宋体" w:eastAsia="宋体" w:hAnsi="宋体"/>
              </w:rPr>
            </w:pPr>
            <w:ins w:id="187" w:author="揣 明瑞" w:date="2020-01-13T10:42:00Z">
              <w:r w:rsidRPr="00C11E89">
                <w:rPr>
                  <w:rFonts w:ascii="宋体" w:eastAsia="宋体" w:hAnsi="宋体" w:hint="eastAsia"/>
                  <w:color w:val="000000"/>
                  <w:szCs w:val="21"/>
                </w:rPr>
                <w:t>来自</w:t>
              </w:r>
              <w:r w:rsidRPr="00C11E89">
                <w:rPr>
                  <w:rFonts w:ascii="宋体" w:eastAsia="宋体" w:hAnsi="宋体"/>
                  <w:color w:val="000000"/>
                  <w:szCs w:val="21"/>
                </w:rPr>
                <w:t>resourcecontent_t</w:t>
              </w:r>
            </w:ins>
            <w:del w:id="188" w:author="揣 明瑞" w:date="2020-01-13T10:42:00Z">
              <w:r w:rsidR="00981AE1" w:rsidRPr="00C11E89" w:rsidDel="00217205">
                <w:rPr>
                  <w:rFonts w:ascii="宋体" w:eastAsia="宋体" w:hAnsi="宋体"/>
                </w:rPr>
                <w:delText>因为一个资源下可能有若干可以学习的文件</w:delText>
              </w:r>
              <w:commentRangeEnd w:id="181"/>
              <w:r w:rsidR="00613E0B" w:rsidRPr="00C11E89" w:rsidDel="00217205">
                <w:rPr>
                  <w:rStyle w:val="a7"/>
                  <w:rFonts w:ascii="宋体" w:eastAsia="宋体" w:hAnsi="宋体"/>
                  <w:rPrChange w:id="189" w:author="揣 明瑞" w:date="2020-01-13T12:03:00Z">
                    <w:rPr>
                      <w:rStyle w:val="a7"/>
                    </w:rPr>
                  </w:rPrChange>
                </w:rPr>
                <w:commentReference w:id="181"/>
              </w:r>
            </w:del>
            <w:r w:rsidR="00764C4E">
              <w:rPr>
                <w:rStyle w:val="a7"/>
              </w:rPr>
              <w:commentReference w:id="177"/>
            </w:r>
          </w:p>
        </w:tc>
      </w:tr>
      <w:commentRangeEnd w:id="177"/>
      <w:tr w:rsidR="00981AE1" w:rsidRPr="00981AE1" w14:paraId="2F618E99" w14:textId="77777777" w:rsidTr="00F13A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116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3A441" w14:textId="2F7FF1AF" w:rsidR="00981AE1" w:rsidRPr="008B0593" w:rsidRDefault="00981AE1" w:rsidP="00981AE1">
            <w:pPr>
              <w:rPr>
                <w:rFonts w:ascii="宋体" w:eastAsia="宋体" w:hAnsi="宋体"/>
              </w:rPr>
            </w:pPr>
            <w:del w:id="190" w:author="揣 明瑞" w:date="2020-01-13T12:03:00Z">
              <w:r w:rsidRPr="00764C4E" w:rsidDel="00C11E89">
                <w:rPr>
                  <w:rFonts w:ascii="宋体" w:eastAsia="宋体" w:hAnsi="宋体"/>
                </w:rPr>
                <w:delText>studyDate</w:delText>
              </w:r>
            </w:del>
            <w:ins w:id="191" w:author="揣 明瑞" w:date="2020-01-13T12:03:00Z">
              <w:r w:rsidR="00C11E89" w:rsidRPr="008B0593">
                <w:rPr>
                  <w:rFonts w:ascii="宋体" w:eastAsia="宋体" w:hAnsi="宋体"/>
                </w:rPr>
                <w:t>study</w:t>
              </w:r>
              <w:r w:rsidR="00C11E89">
                <w:rPr>
                  <w:rFonts w:ascii="宋体" w:eastAsia="宋体" w:hAnsi="宋体"/>
                </w:rPr>
                <w:t>_d</w:t>
              </w:r>
              <w:r w:rsidR="00C11E89" w:rsidRPr="00764C4E">
                <w:rPr>
                  <w:rFonts w:ascii="宋体" w:eastAsia="宋体" w:hAnsi="宋体"/>
                </w:rPr>
                <w:t>ate</w:t>
              </w:r>
            </w:ins>
          </w:p>
        </w:tc>
        <w:tc>
          <w:tcPr>
            <w:tcW w:w="81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18DE" w14:textId="77777777" w:rsidR="00981AE1" w:rsidRPr="00C11E89" w:rsidRDefault="00981AE1" w:rsidP="00981AE1">
            <w:pPr>
              <w:ind w:right="-57"/>
              <w:rPr>
                <w:rFonts w:ascii="宋体" w:eastAsia="宋体" w:hAnsi="宋体"/>
              </w:rPr>
            </w:pPr>
            <w:r w:rsidRPr="00C11E89">
              <w:rPr>
                <w:rFonts w:ascii="宋体" w:eastAsia="宋体" w:hAnsi="宋体"/>
              </w:rPr>
              <w:t xml:space="preserve">DATETIME </w:t>
            </w:r>
          </w:p>
        </w:tc>
        <w:tc>
          <w:tcPr>
            <w:tcW w:w="38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F2E3" w14:textId="77777777" w:rsidR="00981AE1" w:rsidRPr="00C11E89" w:rsidRDefault="00981AE1" w:rsidP="00981AE1">
            <w:pPr>
              <w:rPr>
                <w:rFonts w:ascii="宋体" w:eastAsia="宋体" w:hAnsi="宋体" w:cs="Arial"/>
              </w:rPr>
            </w:pPr>
          </w:p>
        </w:tc>
        <w:tc>
          <w:tcPr>
            <w:tcW w:w="8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BA11" w14:textId="77777777" w:rsidR="00981AE1" w:rsidRPr="00C11E89" w:rsidRDefault="00981AE1" w:rsidP="00981AE1">
            <w:pPr>
              <w:rPr>
                <w:rFonts w:ascii="宋体" w:eastAsia="宋体" w:hAnsi="宋体"/>
              </w:rPr>
            </w:pPr>
            <w:r w:rsidRPr="00C11E89">
              <w:rPr>
                <w:rFonts w:ascii="宋体" w:eastAsia="宋体" w:hAnsi="宋体" w:hint="eastAsia"/>
              </w:rPr>
              <w:t>学习时间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140295" w14:textId="77777777" w:rsidR="00981AE1" w:rsidRPr="00C11E89" w:rsidRDefault="00981AE1" w:rsidP="00981AE1">
            <w:pPr>
              <w:rPr>
                <w:rFonts w:ascii="宋体" w:eastAsia="宋体" w:hAnsi="宋体" w:cs="Arial"/>
              </w:rPr>
            </w:pPr>
          </w:p>
        </w:tc>
        <w:tc>
          <w:tcPr>
            <w:tcW w:w="1416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B3D0E5" w14:textId="77777777" w:rsidR="00981AE1" w:rsidRPr="00C11E89" w:rsidRDefault="00981AE1" w:rsidP="00981AE1">
            <w:pPr>
              <w:rPr>
                <w:rFonts w:ascii="宋体" w:eastAsia="宋体" w:hAnsi="宋体"/>
              </w:rPr>
            </w:pPr>
            <w:r w:rsidRPr="00C11E89">
              <w:rPr>
                <w:rFonts w:ascii="宋体" w:eastAsia="宋体" w:hAnsi="宋体"/>
              </w:rPr>
              <w:t>记录有学习的日期(只包括年月日)</w:t>
            </w:r>
          </w:p>
        </w:tc>
      </w:tr>
      <w:tr w:rsidR="00981AE1" w:rsidRPr="00981AE1" w14:paraId="57636A06" w14:textId="77777777" w:rsidTr="00F13A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1169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CA86045" w14:textId="4DDAF2EF" w:rsidR="00981AE1" w:rsidRPr="00C11E89" w:rsidRDefault="00C11E89" w:rsidP="00981AE1">
            <w:pPr>
              <w:rPr>
                <w:rFonts w:ascii="宋体" w:eastAsia="宋体" w:hAnsi="宋体"/>
              </w:rPr>
            </w:pPr>
            <w:del w:id="192" w:author="揣 明瑞" w:date="2020-01-13T12:03:00Z">
              <w:r w:rsidRPr="00764C4E" w:rsidDel="00C11E89">
                <w:rPr>
                  <w:rFonts w:ascii="宋体" w:eastAsia="宋体" w:hAnsi="宋体"/>
                </w:rPr>
                <w:delText>T</w:delText>
              </w:r>
              <w:r w:rsidR="00981AE1" w:rsidRPr="008B0593" w:rsidDel="00C11E89">
                <w:rPr>
                  <w:rFonts w:ascii="宋体" w:eastAsia="宋体" w:hAnsi="宋体"/>
                </w:rPr>
                <w:delText>otal</w:delText>
              </w:r>
            </w:del>
            <w:ins w:id="193" w:author="揣 明瑞" w:date="2020-01-13T12:03:00Z">
              <w:r>
                <w:rPr>
                  <w:rFonts w:ascii="宋体" w:eastAsia="宋体" w:hAnsi="宋体"/>
                </w:rPr>
                <w:t>t</w:t>
              </w:r>
              <w:r w:rsidRPr="00764C4E">
                <w:rPr>
                  <w:rFonts w:ascii="宋体" w:eastAsia="宋体" w:hAnsi="宋体"/>
                </w:rPr>
                <w:t>otal</w:t>
              </w:r>
              <w:r>
                <w:rPr>
                  <w:rFonts w:ascii="宋体" w:eastAsia="宋体" w:hAnsi="宋体"/>
                </w:rPr>
                <w:t>_t</w:t>
              </w:r>
            </w:ins>
            <w:del w:id="194" w:author="揣 明瑞" w:date="2020-01-13T12:03:00Z">
              <w:r w:rsidR="00981AE1" w:rsidRPr="00764C4E" w:rsidDel="00C11E89">
                <w:rPr>
                  <w:rFonts w:ascii="宋体" w:eastAsia="宋体" w:hAnsi="宋体" w:hint="eastAsia"/>
                </w:rPr>
                <w:delText>T</w:delText>
              </w:r>
            </w:del>
            <w:r w:rsidR="00981AE1" w:rsidRPr="008B0593">
              <w:rPr>
                <w:rFonts w:ascii="宋体" w:eastAsia="宋体" w:hAnsi="宋体" w:hint="eastAsia"/>
              </w:rPr>
              <w:t>ime</w:t>
            </w:r>
          </w:p>
        </w:tc>
        <w:tc>
          <w:tcPr>
            <w:tcW w:w="819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8204FD" w14:textId="77777777" w:rsidR="00981AE1" w:rsidRPr="00C11E89" w:rsidRDefault="00981AE1" w:rsidP="00981AE1">
            <w:pPr>
              <w:ind w:right="-57"/>
              <w:rPr>
                <w:rFonts w:ascii="宋体" w:eastAsia="宋体" w:hAnsi="宋体"/>
              </w:rPr>
            </w:pPr>
            <w:r w:rsidRPr="00C11E89">
              <w:rPr>
                <w:rFonts w:ascii="宋体" w:eastAsia="宋体" w:hAnsi="宋体"/>
              </w:rPr>
              <w:t>int</w:t>
            </w:r>
          </w:p>
        </w:tc>
        <w:tc>
          <w:tcPr>
            <w:tcW w:w="38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065A85" w14:textId="77777777" w:rsidR="00981AE1" w:rsidRPr="00C11E89" w:rsidRDefault="00981AE1" w:rsidP="00981AE1">
            <w:pPr>
              <w:rPr>
                <w:rFonts w:ascii="宋体" w:eastAsia="宋体" w:hAnsi="宋体" w:cs="Arial"/>
              </w:rPr>
            </w:pPr>
          </w:p>
        </w:tc>
        <w:tc>
          <w:tcPr>
            <w:tcW w:w="87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CB567D" w14:textId="77777777" w:rsidR="00981AE1" w:rsidRPr="00C11E89" w:rsidRDefault="00981AE1" w:rsidP="00981AE1">
            <w:pPr>
              <w:rPr>
                <w:rFonts w:ascii="宋体" w:eastAsia="宋体" w:hAnsi="宋体"/>
              </w:rPr>
            </w:pPr>
            <w:r w:rsidRPr="00C11E89">
              <w:rPr>
                <w:rFonts w:ascii="宋体" w:eastAsia="宋体" w:hAnsi="宋体" w:hint="eastAsia"/>
              </w:rPr>
              <w:t>总学时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72C1DFC3" w14:textId="77777777" w:rsidR="00981AE1" w:rsidRPr="00C11E89" w:rsidRDefault="00981AE1" w:rsidP="00981AE1">
            <w:pPr>
              <w:rPr>
                <w:rFonts w:ascii="宋体" w:eastAsia="宋体" w:hAnsi="宋体" w:cs="Arial"/>
              </w:rPr>
            </w:pPr>
            <w:r w:rsidRPr="00C11E89">
              <w:rPr>
                <w:rFonts w:ascii="宋体" w:eastAsia="宋体" w:hAnsi="宋体" w:cs="Arial"/>
              </w:rPr>
              <w:t>0</w:t>
            </w:r>
          </w:p>
        </w:tc>
        <w:tc>
          <w:tcPr>
            <w:tcW w:w="1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2B225DE" w14:textId="77777777" w:rsidR="00981AE1" w:rsidRPr="00C11E89" w:rsidRDefault="00981AE1" w:rsidP="00981AE1">
            <w:pPr>
              <w:rPr>
                <w:rFonts w:ascii="宋体" w:eastAsia="宋体" w:hAnsi="宋体"/>
                <w:color w:val="0000FF"/>
              </w:rPr>
            </w:pPr>
            <w:r w:rsidRPr="00C11E89">
              <w:rPr>
                <w:rFonts w:ascii="宋体" w:eastAsia="宋体" w:hAnsi="宋体" w:hint="eastAsia"/>
                <w:color w:val="0000FF"/>
              </w:rPr>
              <w:t>以分钟记录，</w:t>
            </w:r>
          </w:p>
        </w:tc>
      </w:tr>
    </w:tbl>
    <w:p w14:paraId="1BE740BF" w14:textId="4AA71F42" w:rsidR="00981AE1" w:rsidRDefault="00981AE1" w:rsidP="00981AE1">
      <w:pPr>
        <w:rPr>
          <w:ins w:id="195" w:author="揣 明瑞" w:date="2020-01-13T14:12:00Z"/>
        </w:rPr>
      </w:pPr>
    </w:p>
    <w:p w14:paraId="08670DA2" w14:textId="77777777" w:rsidR="008140C6" w:rsidRPr="00981AE1" w:rsidRDefault="008140C6" w:rsidP="00981AE1"/>
    <w:p w14:paraId="11ABADB1" w14:textId="23C64C3C" w:rsidR="00981AE1" w:rsidRPr="00981AE1" w:rsidRDefault="00981AE1" w:rsidP="00981AE1">
      <w:r w:rsidRPr="00981AE1">
        <w:t>3</w:t>
      </w:r>
      <w:r w:rsidRPr="00981AE1">
        <w:rPr>
          <w:rFonts w:hint="eastAsia"/>
        </w:rPr>
        <w:t>、</w:t>
      </w:r>
      <w:del w:id="196" w:author="揣 明瑞" w:date="2020-01-13T10:43:00Z">
        <w:r w:rsidRPr="00981AE1" w:rsidDel="00217205">
          <w:rPr>
            <w:rFonts w:hint="eastAsia"/>
          </w:rPr>
          <w:delText>web端</w:delText>
        </w:r>
      </w:del>
      <w:r w:rsidRPr="00981AE1">
        <w:rPr>
          <w:rFonts w:hint="eastAsia"/>
        </w:rPr>
        <w:t>在线学习时间记录表</w:t>
      </w:r>
      <w:del w:id="197" w:author="揣 明瑞" w:date="2020-01-14T15:48:00Z">
        <w:r w:rsidRPr="00981AE1" w:rsidDel="00B538F8">
          <w:delText>--</w:delText>
        </w:r>
      </w:del>
      <w:ins w:id="198" w:author="揣 明瑞" w:date="2020-01-14T15:48:00Z">
        <w:r w:rsidR="00B538F8">
          <w:t>—</w:t>
        </w:r>
      </w:ins>
      <w:r w:rsidR="00532727" w:rsidRPr="00981AE1">
        <w:rPr>
          <w:rFonts w:ascii="宋体" w:eastAsia="宋体" w:hAnsi="宋体" w:cs="Arial"/>
          <w:szCs w:val="21"/>
        </w:rPr>
        <w:t>online</w:t>
      </w:r>
      <w:ins w:id="199" w:author="揣 明瑞" w:date="2020-01-14T15:48:00Z">
        <w:r w:rsidR="00B538F8">
          <w:rPr>
            <w:rFonts w:ascii="宋体" w:eastAsia="宋体" w:hAnsi="宋体" w:cs="Arial"/>
            <w:szCs w:val="21"/>
          </w:rPr>
          <w:t>_</w:t>
        </w:r>
      </w:ins>
      <w:r w:rsidR="00532727" w:rsidRPr="00981AE1">
        <w:rPr>
          <w:rFonts w:ascii="宋体" w:eastAsia="宋体" w:hAnsi="宋体" w:cs="Arial"/>
          <w:szCs w:val="21"/>
        </w:rPr>
        <w:t>edu</w:t>
      </w:r>
      <w:ins w:id="200" w:author="揣 明瑞" w:date="2020-01-14T15:48:00Z">
        <w:r w:rsidR="00B538F8">
          <w:rPr>
            <w:rFonts w:ascii="宋体" w:eastAsia="宋体" w:hAnsi="宋体" w:cs="Arial"/>
            <w:szCs w:val="21"/>
          </w:rPr>
          <w:t>_</w:t>
        </w:r>
      </w:ins>
      <w:r w:rsidR="00532727" w:rsidRPr="00981AE1">
        <w:rPr>
          <w:rFonts w:ascii="宋体" w:eastAsia="宋体" w:hAnsi="宋体" w:cs="Arial"/>
          <w:szCs w:val="21"/>
        </w:rPr>
        <w:t>time_</w:t>
      </w:r>
      <w:del w:id="201" w:author="揣 明瑞" w:date="2020-01-14T15:51:00Z">
        <w:r w:rsidR="00532727" w:rsidRPr="00981AE1" w:rsidDel="008E4BF4">
          <w:rPr>
            <w:rFonts w:ascii="宋体" w:eastAsia="宋体" w:hAnsi="宋体" w:cs="Arial" w:hint="eastAsia"/>
            <w:szCs w:val="21"/>
          </w:rPr>
          <w:delText>web</w:delText>
        </w:r>
      </w:del>
      <w:ins w:id="202" w:author="揣 明瑞" w:date="2020-01-14T15:51:00Z">
        <w:r w:rsidR="008E4BF4">
          <w:rPr>
            <w:rFonts w:ascii="宋体" w:eastAsia="宋体" w:hAnsi="宋体" w:cs="Arial" w:hint="eastAsia"/>
            <w:szCs w:val="21"/>
          </w:rPr>
          <w:t>t</w:t>
        </w:r>
      </w:ins>
      <w:r w:rsidRPr="00981AE1">
        <w:rPr>
          <w:rFonts w:ascii="宋体" w:eastAsia="宋体" w:hAnsi="宋体" w:cs="Arial"/>
          <w:szCs w:val="21"/>
        </w:rPr>
        <w:t>---以下为移动端传给服务器端数据库的内容</w:t>
      </w:r>
      <w:r w:rsidRPr="00981AE1">
        <w:rPr>
          <w:rFonts w:ascii="宋体" w:eastAsia="宋体" w:hAnsi="宋体" w:cs="Arial" w:hint="eastAsia"/>
          <w:szCs w:val="21"/>
        </w:rPr>
        <w:t>，数据库表的每条记录</w:t>
      </w:r>
      <w:r w:rsidRPr="00981AE1">
        <w:rPr>
          <w:rFonts w:ascii="宋体" w:eastAsia="宋体" w:hAnsi="宋体" w:cs="Arial"/>
          <w:szCs w:val="21"/>
        </w:rPr>
        <w:t>一天对某个培训</w:t>
      </w:r>
      <w:r w:rsidRPr="00981AE1">
        <w:rPr>
          <w:rFonts w:ascii="宋体" w:eastAsia="宋体" w:hAnsi="宋体" w:cs="Arial" w:hint="eastAsia"/>
          <w:szCs w:val="21"/>
        </w:rPr>
        <w:t>，</w:t>
      </w:r>
      <w:r w:rsidRPr="00981AE1">
        <w:rPr>
          <w:rFonts w:ascii="宋体" w:eastAsia="宋体" w:hAnsi="宋体" w:cs="Arial"/>
          <w:szCs w:val="21"/>
        </w:rPr>
        <w:t>学习时间</w:t>
      </w:r>
      <w:r w:rsidRPr="00981AE1">
        <w:rPr>
          <w:rFonts w:ascii="宋体" w:eastAsia="宋体" w:hAnsi="宋体" w:cs="Arial" w:hint="eastAsia"/>
          <w:szCs w:val="21"/>
        </w:rPr>
        <w:t>，</w:t>
      </w:r>
      <w:r w:rsidRPr="00981AE1">
        <w:rPr>
          <w:rFonts w:ascii="宋体" w:eastAsia="宋体" w:hAnsi="宋体" w:cs="Arial"/>
          <w:szCs w:val="21"/>
        </w:rPr>
        <w:t>最后会累计一个员工针对某个培训</w:t>
      </w:r>
      <w:r w:rsidRPr="00981AE1">
        <w:rPr>
          <w:rFonts w:ascii="宋体" w:eastAsia="宋体" w:hAnsi="宋体" w:cs="Arial" w:hint="eastAsia"/>
          <w:szCs w:val="21"/>
        </w:rPr>
        <w:t>，</w:t>
      </w:r>
      <w:r w:rsidRPr="00981AE1">
        <w:rPr>
          <w:rFonts w:ascii="宋体" w:eastAsia="宋体" w:hAnsi="宋体" w:cs="Arial"/>
          <w:szCs w:val="21"/>
        </w:rPr>
        <w:t>总学习时间</w:t>
      </w:r>
      <w:ins w:id="203" w:author="GS" w:date="2020-01-12T22:36:00Z">
        <w:r w:rsidR="00C853DD">
          <w:rPr>
            <w:rFonts w:ascii="宋体" w:eastAsia="宋体" w:hAnsi="宋体" w:cs="Arial" w:hint="eastAsia"/>
            <w:szCs w:val="21"/>
          </w:rPr>
          <w:t xml:space="preserve"> </w:t>
        </w:r>
        <w:del w:id="204" w:author="揣 明瑞" w:date="2020-01-13T10:36:00Z">
          <w:r w:rsidR="00C853DD" w:rsidDel="007A5AB5">
            <w:rPr>
              <w:rFonts w:ascii="宋体" w:eastAsia="宋体" w:hAnsi="宋体" w:cs="Arial"/>
              <w:szCs w:val="21"/>
            </w:rPr>
            <w:delText xml:space="preserve"> </w:delText>
          </w:r>
          <w:r w:rsidR="00C853DD" w:rsidDel="007A5AB5">
            <w:rPr>
              <w:rFonts w:ascii="宋体" w:eastAsia="宋体" w:hAnsi="宋体" w:cs="Arial" w:hint="eastAsia"/>
              <w:szCs w:val="21"/>
            </w:rPr>
            <w:delText>-</w:delText>
          </w:r>
          <w:r w:rsidR="00C853DD" w:rsidRPr="008B7C72" w:rsidDel="007A5AB5">
            <w:rPr>
              <w:rFonts w:ascii="宋体" w:eastAsia="宋体" w:hAnsi="宋体" w:cs="Arial"/>
              <w:szCs w:val="21"/>
              <w:highlight w:val="yellow"/>
              <w:rPrChange w:id="205" w:author="GS" w:date="2020-01-12T22:37:00Z">
                <w:rPr>
                  <w:rFonts w:ascii="宋体" w:eastAsia="宋体" w:hAnsi="宋体" w:cs="Arial"/>
                  <w:szCs w:val="21"/>
                </w:rPr>
              </w:rPrChange>
            </w:rPr>
            <w:delText>---删除</w:delText>
          </w:r>
        </w:del>
      </w:ins>
    </w:p>
    <w:tbl>
      <w:tblPr>
        <w:tblW w:w="55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516"/>
        <w:gridCol w:w="711"/>
        <w:gridCol w:w="1613"/>
        <w:gridCol w:w="631"/>
        <w:gridCol w:w="2616"/>
        <w:gridCol w:w="6"/>
        <w:tblGridChange w:id="206">
          <w:tblGrid>
            <w:gridCol w:w="2165"/>
            <w:gridCol w:w="1516"/>
            <w:gridCol w:w="711"/>
            <w:gridCol w:w="1613"/>
            <w:gridCol w:w="631"/>
            <w:gridCol w:w="2616"/>
            <w:gridCol w:w="6"/>
          </w:tblGrid>
        </w:tblGridChange>
      </w:tblGrid>
      <w:tr w:rsidR="00981AE1" w:rsidRPr="00981AE1" w14:paraId="3E22EA82" w14:textId="77777777" w:rsidTr="00F13A7E">
        <w:trPr>
          <w:cantSplit/>
          <w:trHeight w:val="319"/>
        </w:trPr>
        <w:tc>
          <w:tcPr>
            <w:tcW w:w="1169" w:type="pct"/>
            <w:shd w:val="clear" w:color="auto" w:fill="FBD4B4"/>
            <w:vAlign w:val="center"/>
          </w:tcPr>
          <w:p w14:paraId="02330BAA" w14:textId="524A8ABF" w:rsidR="00981AE1" w:rsidRPr="008B0593" w:rsidRDefault="008140C6" w:rsidP="00981AE1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764C4E">
              <w:rPr>
                <w:rFonts w:ascii="宋体" w:eastAsia="宋体" w:hAnsi="宋体" w:cs="Arial" w:hint="eastAsia"/>
                <w:szCs w:val="21"/>
              </w:rPr>
              <w:t>说明</w:t>
            </w:r>
          </w:p>
        </w:tc>
        <w:tc>
          <w:tcPr>
            <w:tcW w:w="3831" w:type="pct"/>
            <w:gridSpan w:val="6"/>
            <w:shd w:val="clear" w:color="auto" w:fill="FBD4B4"/>
            <w:vAlign w:val="center"/>
          </w:tcPr>
          <w:p w14:paraId="7B531A3F" w14:textId="77777777" w:rsidR="00981AE1" w:rsidRPr="00981AE1" w:rsidRDefault="00981AE1" w:rsidP="00981AE1">
            <w:pPr>
              <w:widowControl/>
              <w:jc w:val="left"/>
              <w:rPr>
                <w:rFonts w:ascii="宋体" w:eastAsia="宋体" w:hAnsi="宋体" w:cs="Arial"/>
                <w:szCs w:val="21"/>
              </w:rPr>
            </w:pPr>
            <w:r w:rsidRPr="00981AE1">
              <w:rPr>
                <w:rFonts w:ascii="宋体" w:eastAsia="宋体" w:hAnsi="宋体" w:cs="Arial" w:hint="eastAsia"/>
                <w:szCs w:val="21"/>
              </w:rPr>
              <w:t>此表记录</w:t>
            </w:r>
            <w:r w:rsidRPr="00981AE1">
              <w:rPr>
                <w:rFonts w:ascii="宋体" w:eastAsia="宋体" w:hAnsi="宋体" w:hint="eastAsia"/>
              </w:rPr>
              <w:t>在线学习信息</w:t>
            </w:r>
          </w:p>
        </w:tc>
      </w:tr>
      <w:tr w:rsidR="00981AE1" w:rsidRPr="00981AE1" w14:paraId="01750D74" w14:textId="77777777" w:rsidTr="00F13A7E">
        <w:trPr>
          <w:cantSplit/>
          <w:trHeight w:val="141"/>
        </w:trPr>
        <w:tc>
          <w:tcPr>
            <w:tcW w:w="1169" w:type="pct"/>
            <w:shd w:val="clear" w:color="auto" w:fill="FBD4B4"/>
            <w:vAlign w:val="center"/>
          </w:tcPr>
          <w:p w14:paraId="5C8B654D" w14:textId="3DDAB6D8" w:rsidR="00981AE1" w:rsidRPr="008B0593" w:rsidRDefault="008140C6" w:rsidP="00981AE1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764C4E">
              <w:rPr>
                <w:rFonts w:ascii="宋体" w:eastAsia="宋体" w:hAnsi="宋体" w:cs="Arial" w:hint="eastAsia"/>
                <w:szCs w:val="21"/>
              </w:rPr>
              <w:t>主键</w:t>
            </w:r>
          </w:p>
        </w:tc>
        <w:tc>
          <w:tcPr>
            <w:tcW w:w="3831" w:type="pct"/>
            <w:gridSpan w:val="6"/>
            <w:shd w:val="clear" w:color="auto" w:fill="FBD4B4"/>
            <w:vAlign w:val="center"/>
          </w:tcPr>
          <w:p w14:paraId="6ABA2046" w14:textId="1777570B" w:rsidR="00981AE1" w:rsidRPr="00981AE1" w:rsidRDefault="00532727" w:rsidP="00981AE1">
            <w:pPr>
              <w:widowControl/>
              <w:jc w:val="left"/>
              <w:rPr>
                <w:rFonts w:ascii="宋体" w:eastAsia="宋体" w:hAnsi="宋体" w:cs="Arial"/>
                <w:szCs w:val="21"/>
              </w:rPr>
            </w:pPr>
            <w:r w:rsidRPr="00981AE1">
              <w:rPr>
                <w:rFonts w:ascii="宋体" w:eastAsia="宋体" w:hAnsi="宋体" w:cs="Arial"/>
                <w:szCs w:val="21"/>
              </w:rPr>
              <w:t>online</w:t>
            </w:r>
            <w:ins w:id="207" w:author="揣 明瑞" w:date="2020-01-13T14:30:00Z">
              <w:r>
                <w:rPr>
                  <w:rFonts w:ascii="宋体" w:eastAsia="宋体" w:hAnsi="宋体" w:cs="Arial"/>
                  <w:szCs w:val="21"/>
                </w:rPr>
                <w:t>_</w:t>
              </w:r>
            </w:ins>
            <w:r w:rsidRPr="00981AE1">
              <w:rPr>
                <w:rFonts w:ascii="宋体" w:eastAsia="宋体" w:hAnsi="宋体" w:cs="Arial"/>
                <w:szCs w:val="21"/>
              </w:rPr>
              <w:t>edu</w:t>
            </w:r>
            <w:ins w:id="208" w:author="揣 明瑞" w:date="2020-01-13T14:30:00Z">
              <w:r>
                <w:rPr>
                  <w:rFonts w:ascii="宋体" w:eastAsia="宋体" w:hAnsi="宋体" w:cs="Arial"/>
                  <w:szCs w:val="21"/>
                </w:rPr>
                <w:t>_</w:t>
              </w:r>
            </w:ins>
            <w:r w:rsidRPr="00981AE1">
              <w:rPr>
                <w:rFonts w:ascii="宋体" w:eastAsia="宋体" w:hAnsi="宋体" w:cs="Arial"/>
                <w:szCs w:val="21"/>
              </w:rPr>
              <w:t>time</w:t>
            </w:r>
            <w:ins w:id="209" w:author="揣 明瑞" w:date="2020-01-13T14:36:00Z">
              <w:r w:rsidR="00764C4E">
                <w:rPr>
                  <w:rFonts w:ascii="宋体" w:eastAsia="宋体" w:hAnsi="宋体" w:cs="Arial"/>
                  <w:szCs w:val="21"/>
                </w:rPr>
                <w:t>_</w:t>
              </w:r>
            </w:ins>
            <w:r w:rsidRPr="00981AE1">
              <w:rPr>
                <w:rFonts w:ascii="宋体" w:eastAsia="宋体" w:hAnsi="宋体" w:cs="Arial"/>
                <w:szCs w:val="21"/>
              </w:rPr>
              <w:t>id</w:t>
            </w:r>
          </w:p>
        </w:tc>
      </w:tr>
      <w:tr w:rsidR="00981AE1" w:rsidRPr="00981AE1" w14:paraId="0F63A733" w14:textId="77777777" w:rsidTr="00F13A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0291BD76" w14:textId="01E1BDEA" w:rsidR="00981AE1" w:rsidRPr="008B0593" w:rsidRDefault="008140C6" w:rsidP="00981AE1">
            <w:pPr>
              <w:rPr>
                <w:rFonts w:ascii="宋体" w:eastAsia="宋体" w:hAnsi="宋体" w:cs="Arial"/>
                <w:szCs w:val="21"/>
              </w:rPr>
            </w:pPr>
            <w:r w:rsidRPr="00764C4E">
              <w:rPr>
                <w:rFonts w:ascii="宋体" w:eastAsia="宋体" w:hAnsi="宋体" w:cs="Arial" w:hint="eastAsia"/>
                <w:szCs w:val="21"/>
              </w:rPr>
              <w:t>字段名称</w:t>
            </w: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2C1E12B0" w14:textId="77777777" w:rsidR="00981AE1" w:rsidRPr="00981AE1" w:rsidRDefault="00981AE1" w:rsidP="00981AE1">
            <w:pPr>
              <w:rPr>
                <w:rFonts w:ascii="宋体" w:eastAsia="宋体" w:hAnsi="宋体" w:cs="Arial"/>
                <w:szCs w:val="21"/>
              </w:rPr>
            </w:pPr>
            <w:r w:rsidRPr="00981AE1">
              <w:rPr>
                <w:rFonts w:ascii="宋体" w:eastAsia="宋体" w:hAnsi="宋体" w:cs="Arial" w:hint="eastAsia"/>
                <w:szCs w:val="21"/>
              </w:rPr>
              <w:t>数据类型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18BFBF78" w14:textId="77777777" w:rsidR="00981AE1" w:rsidRPr="00981AE1" w:rsidRDefault="00981AE1" w:rsidP="00981AE1">
            <w:pPr>
              <w:rPr>
                <w:rFonts w:ascii="宋体" w:eastAsia="宋体" w:hAnsi="宋体" w:cs="Arial"/>
                <w:szCs w:val="21"/>
              </w:rPr>
            </w:pPr>
            <w:r w:rsidRPr="00981AE1">
              <w:rPr>
                <w:rFonts w:ascii="宋体" w:eastAsia="宋体" w:hAnsi="宋体" w:cs="Arial" w:hint="eastAsia"/>
                <w:szCs w:val="21"/>
              </w:rPr>
              <w:t>是否可空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14:paraId="0F211B67" w14:textId="77777777" w:rsidR="00981AE1" w:rsidRPr="00981AE1" w:rsidRDefault="00981AE1" w:rsidP="00981AE1">
            <w:pPr>
              <w:rPr>
                <w:rFonts w:ascii="宋体" w:eastAsia="宋体" w:hAnsi="宋体" w:cs="Arial"/>
                <w:szCs w:val="21"/>
              </w:rPr>
            </w:pPr>
            <w:r w:rsidRPr="00981AE1">
              <w:rPr>
                <w:rFonts w:ascii="宋体" w:eastAsia="宋体" w:hAnsi="宋体" w:cs="Arial" w:hint="eastAsia"/>
                <w:szCs w:val="21"/>
              </w:rPr>
              <w:t>字段说明</w:t>
            </w:r>
          </w:p>
        </w:tc>
        <w:tc>
          <w:tcPr>
            <w:tcW w:w="34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14:paraId="0424EE1D" w14:textId="77777777" w:rsidR="00981AE1" w:rsidRPr="00981AE1" w:rsidRDefault="00981AE1" w:rsidP="00981AE1">
            <w:pPr>
              <w:rPr>
                <w:rFonts w:ascii="宋体" w:eastAsia="宋体" w:hAnsi="宋体" w:cs="Arial"/>
                <w:szCs w:val="21"/>
              </w:rPr>
            </w:pPr>
            <w:r w:rsidRPr="00981AE1">
              <w:rPr>
                <w:rFonts w:ascii="宋体" w:eastAsia="宋体" w:hAnsi="宋体" w:cs="Arial" w:hint="eastAsia"/>
                <w:szCs w:val="21"/>
              </w:rPr>
              <w:t>缺省值</w:t>
            </w:r>
          </w:p>
        </w:tc>
        <w:tc>
          <w:tcPr>
            <w:tcW w:w="141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14:paraId="17CF8666" w14:textId="77777777" w:rsidR="00981AE1" w:rsidRPr="00981AE1" w:rsidRDefault="00981AE1" w:rsidP="00981AE1">
            <w:pPr>
              <w:rPr>
                <w:rFonts w:ascii="宋体" w:eastAsia="宋体" w:hAnsi="宋体" w:cs="Arial"/>
                <w:szCs w:val="21"/>
              </w:rPr>
            </w:pPr>
            <w:r w:rsidRPr="00981AE1">
              <w:rPr>
                <w:rFonts w:ascii="宋体" w:eastAsia="宋体" w:hAnsi="宋体" w:cs="Arial" w:hint="eastAsia"/>
                <w:szCs w:val="21"/>
              </w:rPr>
              <w:t>备注</w:t>
            </w:r>
          </w:p>
        </w:tc>
      </w:tr>
      <w:tr w:rsidR="00981AE1" w:rsidRPr="00981AE1" w14:paraId="139DA035" w14:textId="77777777" w:rsidTr="00F13A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1169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D120AD4" w14:textId="03CFF4CE" w:rsidR="00981AE1" w:rsidRPr="008140C6" w:rsidRDefault="008140C6" w:rsidP="00981AE1">
            <w:pPr>
              <w:rPr>
                <w:rFonts w:ascii="宋体" w:eastAsia="宋体" w:hAnsi="宋体" w:cs="Arial"/>
                <w:szCs w:val="21"/>
              </w:rPr>
            </w:pPr>
            <w:r w:rsidRPr="00764C4E">
              <w:rPr>
                <w:rFonts w:ascii="宋体" w:eastAsia="宋体" w:hAnsi="宋体" w:cs="Arial"/>
                <w:szCs w:val="21"/>
              </w:rPr>
              <w:t>online</w:t>
            </w:r>
            <w:ins w:id="210" w:author="揣 明瑞" w:date="2020-01-13T14:13:00Z">
              <w:r w:rsidRPr="008B0593">
                <w:rPr>
                  <w:rFonts w:ascii="宋体" w:eastAsia="宋体" w:hAnsi="宋体" w:cs="Arial"/>
                  <w:szCs w:val="21"/>
                  <w:lang w:val="en-IE"/>
                </w:rPr>
                <w:t>_</w:t>
              </w:r>
            </w:ins>
            <w:r w:rsidRPr="008140C6">
              <w:rPr>
                <w:rFonts w:ascii="宋体" w:eastAsia="宋体" w:hAnsi="宋体" w:cs="Arial"/>
                <w:szCs w:val="21"/>
              </w:rPr>
              <w:t>edu</w:t>
            </w:r>
            <w:ins w:id="211" w:author="揣 明瑞" w:date="2020-01-13T14:13:00Z">
              <w:r w:rsidRPr="008140C6">
                <w:rPr>
                  <w:rFonts w:ascii="宋体" w:eastAsia="宋体" w:hAnsi="宋体" w:cs="Arial"/>
                  <w:szCs w:val="21"/>
                </w:rPr>
                <w:t>_</w:t>
              </w:r>
            </w:ins>
            <w:r w:rsidRPr="008140C6">
              <w:rPr>
                <w:rFonts w:ascii="宋体" w:eastAsia="宋体" w:hAnsi="宋体" w:cs="Arial"/>
                <w:szCs w:val="21"/>
              </w:rPr>
              <w:t>time</w:t>
            </w:r>
            <w:ins w:id="212" w:author="揣 明瑞" w:date="2020-01-13T14:13:00Z">
              <w:r w:rsidRPr="008140C6">
                <w:rPr>
                  <w:rFonts w:ascii="宋体" w:eastAsia="宋体" w:hAnsi="宋体" w:cs="Arial"/>
                  <w:szCs w:val="21"/>
                </w:rPr>
                <w:t>_</w:t>
              </w:r>
            </w:ins>
            <w:r w:rsidRPr="008140C6">
              <w:rPr>
                <w:rFonts w:ascii="宋体" w:eastAsia="宋体" w:hAnsi="宋体" w:cs="Arial"/>
                <w:szCs w:val="21"/>
              </w:rPr>
              <w:t>id</w:t>
            </w:r>
          </w:p>
        </w:tc>
        <w:tc>
          <w:tcPr>
            <w:tcW w:w="819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367185" w14:textId="77777777" w:rsidR="00981AE1" w:rsidRPr="00981AE1" w:rsidRDefault="00981AE1" w:rsidP="00981AE1">
            <w:pPr>
              <w:ind w:right="-57"/>
              <w:rPr>
                <w:rFonts w:ascii="宋体" w:eastAsia="宋体" w:hAnsi="宋体"/>
                <w:color w:val="000000"/>
                <w:szCs w:val="21"/>
              </w:rPr>
            </w:pPr>
            <w:r w:rsidRPr="00981AE1">
              <w:rPr>
                <w:rFonts w:ascii="宋体" w:eastAsia="宋体" w:hAnsi="宋体"/>
                <w:color w:val="000000"/>
                <w:szCs w:val="21"/>
              </w:rPr>
              <w:t>int</w:t>
            </w:r>
          </w:p>
        </w:tc>
        <w:tc>
          <w:tcPr>
            <w:tcW w:w="384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ADDF59" w14:textId="77777777" w:rsidR="00981AE1" w:rsidRPr="00981AE1" w:rsidRDefault="00981AE1" w:rsidP="00981AE1">
            <w:pPr>
              <w:rPr>
                <w:rFonts w:ascii="宋体" w:eastAsia="宋体" w:hAnsi="宋体" w:cs="Arial"/>
                <w:szCs w:val="21"/>
              </w:rPr>
            </w:pPr>
            <w:r w:rsidRPr="00981AE1">
              <w:rPr>
                <w:rFonts w:ascii="宋体" w:eastAsia="宋体" w:hAnsi="宋体" w:cs="Arial" w:hint="eastAsia"/>
                <w:szCs w:val="21"/>
              </w:rPr>
              <w:t>否</w:t>
            </w:r>
          </w:p>
        </w:tc>
        <w:tc>
          <w:tcPr>
            <w:tcW w:w="871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5E1F9D" w14:textId="77777777" w:rsidR="00981AE1" w:rsidRPr="00981AE1" w:rsidRDefault="00981AE1" w:rsidP="00981AE1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981AE1">
              <w:rPr>
                <w:rFonts w:ascii="宋体" w:eastAsia="宋体" w:hAnsi="宋体" w:hint="eastAsia"/>
                <w:color w:val="000000"/>
                <w:szCs w:val="21"/>
              </w:rPr>
              <w:t>在线学习ID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DEFB269" w14:textId="77777777" w:rsidR="00981AE1" w:rsidRPr="00981AE1" w:rsidRDefault="00981AE1" w:rsidP="00981AE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6" w:type="pct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9C4107" w14:textId="77777777" w:rsidR="00981AE1" w:rsidRPr="00981AE1" w:rsidRDefault="00981AE1" w:rsidP="00981AE1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981AE1">
              <w:rPr>
                <w:rFonts w:ascii="宋体" w:eastAsia="宋体" w:hAnsi="宋体" w:hint="eastAsia"/>
                <w:color w:val="000000"/>
                <w:szCs w:val="21"/>
              </w:rPr>
              <w:t>PK</w:t>
            </w:r>
          </w:p>
          <w:p w14:paraId="2877B669" w14:textId="77777777" w:rsidR="00981AE1" w:rsidRPr="00981AE1" w:rsidRDefault="00981AE1" w:rsidP="00981AE1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981AE1">
              <w:rPr>
                <w:rFonts w:ascii="宋体" w:eastAsia="宋体" w:hAnsi="宋体" w:hint="eastAsia"/>
                <w:color w:val="000000"/>
                <w:szCs w:val="21"/>
              </w:rPr>
              <w:t>Identity（）</w:t>
            </w:r>
          </w:p>
        </w:tc>
      </w:tr>
      <w:tr w:rsidR="00981AE1" w:rsidRPr="00981AE1" w14:paraId="12406175" w14:textId="77777777" w:rsidTr="00F13A7E">
        <w:tblPrEx>
          <w:jc w:val="center"/>
        </w:tblPrEx>
        <w:trPr>
          <w:gridAfter w:val="1"/>
          <w:wAfter w:w="3" w:type="pct"/>
          <w:trHeight w:val="270"/>
          <w:jc w:val="center"/>
        </w:trPr>
        <w:tc>
          <w:tcPr>
            <w:tcW w:w="1169" w:type="pct"/>
            <w:vAlign w:val="center"/>
          </w:tcPr>
          <w:p w14:paraId="2117BE5D" w14:textId="4C73514C" w:rsidR="00981AE1" w:rsidRPr="008140C6" w:rsidRDefault="008140C6" w:rsidP="00981AE1">
            <w:pPr>
              <w:jc w:val="left"/>
              <w:rPr>
                <w:rFonts w:ascii="宋体" w:eastAsia="宋体" w:hAnsi="宋体"/>
                <w:color w:val="000000"/>
                <w:rPrChange w:id="213" w:author="揣 明瑞" w:date="2020-01-13T14:13:00Z">
                  <w:rPr>
                    <w:rFonts w:ascii="Times New Roman" w:hAnsi="Times New Roman"/>
                    <w:color w:val="000000"/>
                  </w:rPr>
                </w:rPrChange>
              </w:rPr>
            </w:pPr>
            <w:r w:rsidRPr="008140C6">
              <w:rPr>
                <w:rFonts w:ascii="宋体" w:eastAsia="宋体" w:hAnsi="宋体"/>
                <w:bCs/>
                <w:color w:val="000000"/>
                <w:rPrChange w:id="214" w:author="揣 明瑞" w:date="2020-01-13T14:13:00Z">
                  <w:rPr>
                    <w:rFonts w:ascii="Times New Roman" w:hAnsi="Times New Roman"/>
                    <w:bCs/>
                    <w:color w:val="000000"/>
                  </w:rPr>
                </w:rPrChange>
              </w:rPr>
              <w:t>employee</w:t>
            </w:r>
            <w:ins w:id="215" w:author="揣 明瑞" w:date="2020-01-13T14:13:00Z">
              <w:r w:rsidRPr="008140C6">
                <w:rPr>
                  <w:rFonts w:ascii="宋体" w:eastAsia="宋体" w:hAnsi="宋体"/>
                  <w:bCs/>
                  <w:color w:val="000000"/>
                  <w:rPrChange w:id="216" w:author="揣 明瑞" w:date="2020-01-13T14:13:00Z">
                    <w:rPr>
                      <w:rFonts w:ascii="Times New Roman" w:hAnsi="Times New Roman"/>
                      <w:bCs/>
                      <w:color w:val="000000"/>
                    </w:rPr>
                  </w:rPrChange>
                </w:rPr>
                <w:t>_</w:t>
              </w:r>
            </w:ins>
            <w:r w:rsidRPr="008140C6">
              <w:rPr>
                <w:rFonts w:ascii="宋体" w:eastAsia="宋体" w:hAnsi="宋体"/>
                <w:bCs/>
                <w:color w:val="000000"/>
                <w:rPrChange w:id="217" w:author="揣 明瑞" w:date="2020-01-13T14:13:00Z">
                  <w:rPr>
                    <w:rFonts w:ascii="Times New Roman" w:hAnsi="Times New Roman"/>
                    <w:bCs/>
                    <w:color w:val="000000"/>
                  </w:rPr>
                </w:rPrChange>
              </w:rPr>
              <w:t>num</w:t>
            </w:r>
          </w:p>
        </w:tc>
        <w:tc>
          <w:tcPr>
            <w:tcW w:w="819" w:type="pct"/>
            <w:vAlign w:val="center"/>
          </w:tcPr>
          <w:p w14:paraId="26EEB69A" w14:textId="77777777" w:rsidR="00981AE1" w:rsidRPr="00981AE1" w:rsidRDefault="00981AE1" w:rsidP="00981AE1">
            <w:pPr>
              <w:jc w:val="left"/>
              <w:rPr>
                <w:rFonts w:ascii="Times New Roman" w:hAnsi="Times New Roman"/>
                <w:color w:val="000000"/>
              </w:rPr>
            </w:pPr>
            <w:r w:rsidRPr="00981AE1">
              <w:rPr>
                <w:rFonts w:ascii="Times New Roman" w:hAnsi="Times New Roman"/>
                <w:color w:val="000000"/>
              </w:rPr>
              <w:t>varchar (10)</w:t>
            </w:r>
          </w:p>
        </w:tc>
        <w:tc>
          <w:tcPr>
            <w:tcW w:w="384" w:type="pct"/>
            <w:vAlign w:val="center"/>
          </w:tcPr>
          <w:p w14:paraId="2EDFE9FE" w14:textId="77777777" w:rsidR="00981AE1" w:rsidRPr="00981AE1" w:rsidRDefault="00981AE1" w:rsidP="00981AE1">
            <w:pPr>
              <w:jc w:val="left"/>
              <w:rPr>
                <w:rFonts w:ascii="Times New Roman" w:hAnsi="Times New Roman"/>
                <w:szCs w:val="21"/>
              </w:rPr>
            </w:pPr>
            <w:r w:rsidRPr="00981AE1">
              <w:rPr>
                <w:rFonts w:ascii="Times New Roman" w:hAnsi="宋体" w:hint="eastAsia"/>
                <w:szCs w:val="21"/>
              </w:rPr>
              <w:t>否</w:t>
            </w:r>
          </w:p>
        </w:tc>
        <w:tc>
          <w:tcPr>
            <w:tcW w:w="871" w:type="pct"/>
            <w:vAlign w:val="center"/>
          </w:tcPr>
          <w:p w14:paraId="5F208A04" w14:textId="77777777" w:rsidR="00981AE1" w:rsidRPr="00981AE1" w:rsidRDefault="00981AE1" w:rsidP="00981AE1">
            <w:pPr>
              <w:jc w:val="left"/>
              <w:rPr>
                <w:rFonts w:ascii="Times New Roman" w:hAnsi="Times New Roman"/>
                <w:color w:val="000000"/>
              </w:rPr>
            </w:pPr>
            <w:r w:rsidRPr="00981AE1">
              <w:rPr>
                <w:rFonts w:ascii="Times New Roman" w:hint="eastAsia"/>
                <w:color w:val="000000"/>
              </w:rPr>
              <w:t>员工编号</w:t>
            </w:r>
          </w:p>
        </w:tc>
        <w:tc>
          <w:tcPr>
            <w:tcW w:w="341" w:type="pct"/>
            <w:vAlign w:val="center"/>
          </w:tcPr>
          <w:p w14:paraId="7E5BA5FF" w14:textId="77777777" w:rsidR="00981AE1" w:rsidRPr="00981AE1" w:rsidRDefault="00981AE1" w:rsidP="00981AE1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3" w:type="pct"/>
            <w:vAlign w:val="center"/>
          </w:tcPr>
          <w:p w14:paraId="1CFC3315" w14:textId="77777777" w:rsidR="00981AE1" w:rsidRPr="00981AE1" w:rsidRDefault="00981AE1" w:rsidP="00981AE1">
            <w:pPr>
              <w:jc w:val="left"/>
              <w:rPr>
                <w:color w:val="0000FF"/>
              </w:rPr>
            </w:pPr>
            <w:r w:rsidRPr="00981AE1">
              <w:rPr>
                <w:rFonts w:hint="eastAsia"/>
                <w:color w:val="0000FF"/>
              </w:rPr>
              <w:t xml:space="preserve"> (</w:t>
            </w:r>
            <w:r w:rsidRPr="00981AE1">
              <w:rPr>
                <w:rFonts w:ascii="宋体" w:hAnsi="宋体" w:cs="Arial"/>
                <w:color w:val="0000FF"/>
                <w:szCs w:val="21"/>
              </w:rPr>
              <w:t>EmployeeInfo_T</w:t>
            </w:r>
            <w:r w:rsidRPr="00981AE1">
              <w:rPr>
                <w:rFonts w:hint="eastAsia"/>
                <w:color w:val="0000FF"/>
              </w:rPr>
              <w:t>)</w:t>
            </w:r>
          </w:p>
        </w:tc>
      </w:tr>
      <w:tr w:rsidR="00981AE1" w:rsidRPr="00981AE1" w14:paraId="0E7AAA6C" w14:textId="77777777" w:rsidTr="00F13A7E">
        <w:tblPrEx>
          <w:jc w:val="center"/>
        </w:tblPrEx>
        <w:trPr>
          <w:gridAfter w:val="1"/>
          <w:wAfter w:w="3" w:type="pct"/>
          <w:trHeight w:val="270"/>
          <w:jc w:val="center"/>
        </w:trPr>
        <w:tc>
          <w:tcPr>
            <w:tcW w:w="1169" w:type="pct"/>
            <w:vAlign w:val="center"/>
          </w:tcPr>
          <w:p w14:paraId="4AE77B27" w14:textId="2DB50F69" w:rsidR="00981AE1" w:rsidRPr="008140C6" w:rsidRDefault="008140C6" w:rsidP="00981AE1">
            <w:pPr>
              <w:jc w:val="left"/>
              <w:rPr>
                <w:rFonts w:ascii="宋体" w:eastAsia="宋体" w:hAnsi="宋体"/>
                <w:bCs/>
                <w:color w:val="000000"/>
                <w:rPrChange w:id="218" w:author="揣 明瑞" w:date="2020-01-13T14:13:00Z">
                  <w:rPr>
                    <w:rFonts w:ascii="Times New Roman" w:hAnsi="Times New Roman"/>
                    <w:bCs/>
                    <w:color w:val="000000"/>
                  </w:rPr>
                </w:rPrChange>
              </w:rPr>
            </w:pPr>
            <w:r w:rsidRPr="008140C6">
              <w:rPr>
                <w:rFonts w:ascii="宋体" w:eastAsia="宋体" w:hAnsi="宋体"/>
                <w:bCs/>
                <w:color w:val="000000"/>
                <w:rPrChange w:id="219" w:author="揣 明瑞" w:date="2020-01-13T14:13:00Z">
                  <w:rPr>
                    <w:rFonts w:ascii="Times New Roman" w:hAnsi="Times New Roman"/>
                    <w:bCs/>
                    <w:color w:val="000000"/>
                  </w:rPr>
                </w:rPrChange>
              </w:rPr>
              <w:t>education</w:t>
            </w:r>
            <w:ins w:id="220" w:author="揣 明瑞" w:date="2020-01-13T14:13:00Z">
              <w:r w:rsidRPr="008140C6">
                <w:rPr>
                  <w:rFonts w:ascii="宋体" w:eastAsia="宋体" w:hAnsi="宋体"/>
                  <w:bCs/>
                  <w:color w:val="000000"/>
                  <w:rPrChange w:id="221" w:author="揣 明瑞" w:date="2020-01-13T14:13:00Z">
                    <w:rPr>
                      <w:rFonts w:ascii="Times New Roman" w:hAnsi="Times New Roman"/>
                      <w:bCs/>
                      <w:color w:val="000000"/>
                    </w:rPr>
                  </w:rPrChange>
                </w:rPr>
                <w:t>_</w:t>
              </w:r>
            </w:ins>
            <w:del w:id="222" w:author="揣 明瑞" w:date="2020-01-14T14:24:00Z">
              <w:r w:rsidRPr="008140C6" w:rsidDel="00041301">
                <w:rPr>
                  <w:rFonts w:ascii="宋体" w:eastAsia="宋体" w:hAnsi="宋体"/>
                  <w:bCs/>
                  <w:color w:val="000000"/>
                  <w:rPrChange w:id="223" w:author="揣 明瑞" w:date="2020-01-13T14:13:00Z">
                    <w:rPr>
                      <w:rFonts w:ascii="Times New Roman" w:hAnsi="Times New Roman"/>
                      <w:bCs/>
                      <w:color w:val="000000"/>
                    </w:rPr>
                  </w:rPrChange>
                </w:rPr>
                <w:delText>num</w:delText>
              </w:r>
            </w:del>
            <w:ins w:id="224" w:author="揣 明瑞" w:date="2020-01-14T14:24:00Z">
              <w:r w:rsidR="00041301">
                <w:rPr>
                  <w:rFonts w:ascii="宋体" w:eastAsia="宋体" w:hAnsi="宋体" w:hint="eastAsia"/>
                  <w:bCs/>
                  <w:color w:val="000000"/>
                </w:rPr>
                <w:t>id</w:t>
              </w:r>
            </w:ins>
          </w:p>
        </w:tc>
        <w:tc>
          <w:tcPr>
            <w:tcW w:w="819" w:type="pct"/>
            <w:vAlign w:val="center"/>
          </w:tcPr>
          <w:p w14:paraId="2D6C631B" w14:textId="77777777" w:rsidR="00981AE1" w:rsidRPr="00981AE1" w:rsidRDefault="00981AE1" w:rsidP="00981AE1">
            <w:pPr>
              <w:jc w:val="left"/>
              <w:rPr>
                <w:rFonts w:ascii="Times New Roman" w:hAnsi="Times New Roman"/>
                <w:color w:val="000000"/>
              </w:rPr>
            </w:pPr>
            <w:r w:rsidRPr="00981AE1">
              <w:rPr>
                <w:rFonts w:ascii="Times New Roman" w:hAnsi="Times New Roman"/>
                <w:color w:val="000000"/>
              </w:rPr>
              <w:t>varchar(</w:t>
            </w:r>
            <w:r w:rsidRPr="00981AE1">
              <w:rPr>
                <w:rFonts w:ascii="Times New Roman" w:hAnsi="Times New Roman" w:hint="eastAsia"/>
                <w:color w:val="000000"/>
              </w:rPr>
              <w:t>20</w:t>
            </w:r>
            <w:r w:rsidRPr="00981AE1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84" w:type="pct"/>
            <w:vAlign w:val="center"/>
          </w:tcPr>
          <w:p w14:paraId="3222D7C7" w14:textId="77777777" w:rsidR="00981AE1" w:rsidRPr="00981AE1" w:rsidRDefault="00981AE1" w:rsidP="00981AE1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871" w:type="pct"/>
            <w:vAlign w:val="center"/>
          </w:tcPr>
          <w:p w14:paraId="7DBCC661" w14:textId="77777777" w:rsidR="00981AE1" w:rsidRPr="00981AE1" w:rsidRDefault="00981AE1" w:rsidP="00981AE1">
            <w:pPr>
              <w:jc w:val="left"/>
              <w:rPr>
                <w:rFonts w:ascii="Times New Roman" w:hAnsi="Times New Roman"/>
                <w:color w:val="000000"/>
              </w:rPr>
            </w:pPr>
            <w:r w:rsidRPr="00981AE1">
              <w:rPr>
                <w:rFonts w:ascii="Times New Roman" w:hint="eastAsia"/>
                <w:color w:val="000000"/>
              </w:rPr>
              <w:t>培训编号</w:t>
            </w:r>
          </w:p>
        </w:tc>
        <w:tc>
          <w:tcPr>
            <w:tcW w:w="341" w:type="pct"/>
            <w:vAlign w:val="center"/>
          </w:tcPr>
          <w:p w14:paraId="4E137651" w14:textId="77777777" w:rsidR="00981AE1" w:rsidRPr="00981AE1" w:rsidRDefault="00981AE1" w:rsidP="00981AE1">
            <w:pPr>
              <w:jc w:val="left"/>
              <w:rPr>
                <w:rFonts w:ascii="Times New Roman" w:hAnsi="Times New Roman"/>
                <w:szCs w:val="21"/>
              </w:rPr>
            </w:pPr>
            <w:r w:rsidRPr="00981AE1">
              <w:rPr>
                <w:rFonts w:ascii="Times New Roman" w:hAnsi="Times New Roman"/>
                <w:szCs w:val="21"/>
              </w:rPr>
              <w:t>空</w:t>
            </w:r>
          </w:p>
        </w:tc>
        <w:tc>
          <w:tcPr>
            <w:tcW w:w="1413" w:type="pct"/>
            <w:vAlign w:val="center"/>
          </w:tcPr>
          <w:p w14:paraId="5BAEDDA9" w14:textId="77777777" w:rsidR="00981AE1" w:rsidRPr="00981AE1" w:rsidRDefault="00981AE1" w:rsidP="00981AE1">
            <w:pPr>
              <w:ind w:left="360"/>
              <w:jc w:val="left"/>
              <w:rPr>
                <w:rFonts w:ascii="Times New Roman" w:hAnsi="Times New Roman"/>
                <w:bCs/>
                <w:color w:val="0000FF"/>
              </w:rPr>
            </w:pPr>
          </w:p>
          <w:p w14:paraId="5E7A8D3C" w14:textId="77777777" w:rsidR="00981AE1" w:rsidRPr="00981AE1" w:rsidRDefault="00981AE1" w:rsidP="00981AE1">
            <w:pPr>
              <w:jc w:val="left"/>
              <w:rPr>
                <w:rFonts w:ascii="Times New Roman" w:hAnsi="Times New Roman"/>
                <w:bCs/>
                <w:color w:val="0000FF"/>
              </w:rPr>
            </w:pPr>
            <w:r w:rsidRPr="00981AE1">
              <w:rPr>
                <w:rFonts w:ascii="Times New Roman" w:hAnsi="Times New Roman"/>
                <w:bCs/>
                <w:color w:val="0000FF"/>
              </w:rPr>
              <w:t>某次培训的</w:t>
            </w:r>
            <w:r w:rsidRPr="00981AE1">
              <w:rPr>
                <w:rFonts w:ascii="Times New Roman" w:hAnsi="Times New Roman" w:hint="eastAsia"/>
                <w:bCs/>
                <w:color w:val="0000FF"/>
              </w:rPr>
              <w:t>指定</w:t>
            </w:r>
            <w:r w:rsidRPr="00981AE1">
              <w:rPr>
                <w:rFonts w:ascii="Times New Roman" w:hAnsi="Times New Roman"/>
                <w:bCs/>
                <w:color w:val="0000FF"/>
              </w:rPr>
              <w:t>学习</w:t>
            </w:r>
            <w:r w:rsidRPr="00981AE1">
              <w:rPr>
                <w:rFonts w:ascii="Times New Roman" w:hAnsi="Times New Roman" w:hint="eastAsia"/>
                <w:bCs/>
                <w:color w:val="0000FF"/>
              </w:rPr>
              <w:t>，</w:t>
            </w:r>
            <w:r w:rsidRPr="00981AE1">
              <w:rPr>
                <w:rFonts w:ascii="Times New Roman" w:hAnsi="Times New Roman" w:hint="eastAsia"/>
                <w:color w:val="0000FF"/>
              </w:rPr>
              <w:t>来自</w:t>
            </w:r>
            <w:r w:rsidRPr="00981AE1">
              <w:rPr>
                <w:rFonts w:ascii="Times New Roman" w:hAnsi="Times New Roman"/>
                <w:bCs/>
                <w:color w:val="0000FF"/>
              </w:rPr>
              <w:t>(</w:t>
            </w:r>
            <w:r w:rsidRPr="00981AE1">
              <w:rPr>
                <w:rFonts w:ascii="Times New Roman" w:hAnsi="Times New Roman"/>
                <w:szCs w:val="21"/>
              </w:rPr>
              <w:t>EducationInfo</w:t>
            </w:r>
            <w:r w:rsidRPr="00981AE1">
              <w:rPr>
                <w:rFonts w:ascii="Times New Roman" w:hAnsi="Times New Roman" w:hint="eastAsia"/>
                <w:szCs w:val="21"/>
              </w:rPr>
              <w:t>_</w:t>
            </w:r>
            <w:r w:rsidRPr="00981AE1">
              <w:rPr>
                <w:rFonts w:ascii="Times New Roman" w:hAnsi="Times New Roman"/>
                <w:szCs w:val="21"/>
              </w:rPr>
              <w:t>T</w:t>
            </w:r>
            <w:r w:rsidRPr="00981AE1">
              <w:rPr>
                <w:rFonts w:ascii="Times New Roman" w:hAnsi="Times New Roman"/>
                <w:bCs/>
                <w:color w:val="0000FF"/>
              </w:rPr>
              <w:t>)</w:t>
            </w:r>
            <w:r w:rsidRPr="00981AE1">
              <w:rPr>
                <w:rFonts w:ascii="Times New Roman" w:hAnsi="Times New Roman" w:hint="eastAsia"/>
                <w:bCs/>
                <w:color w:val="0000FF"/>
              </w:rPr>
              <w:t>同名字段</w:t>
            </w:r>
            <w:r w:rsidRPr="00981AE1">
              <w:rPr>
                <w:rFonts w:ascii="Times New Roman" w:hAnsi="Times New Roman" w:hint="eastAsia"/>
                <w:bCs/>
                <w:color w:val="0000FF"/>
              </w:rPr>
              <w:t>,</w:t>
            </w:r>
            <w:r w:rsidRPr="00981AE1">
              <w:rPr>
                <w:rFonts w:ascii="Times New Roman" w:hAnsi="Times New Roman"/>
                <w:bCs/>
                <w:color w:val="0000FF"/>
              </w:rPr>
              <w:t>但是可以为空</w:t>
            </w:r>
          </w:p>
          <w:p w14:paraId="1E8925C5" w14:textId="77777777" w:rsidR="00981AE1" w:rsidRPr="00981AE1" w:rsidRDefault="00981AE1" w:rsidP="00981AE1">
            <w:pPr>
              <w:jc w:val="left"/>
              <w:rPr>
                <w:rFonts w:ascii="Times New Roman" w:hAnsi="Times New Roman"/>
                <w:color w:val="000000"/>
              </w:rPr>
            </w:pPr>
            <w:r w:rsidRPr="00981AE1">
              <w:rPr>
                <w:rFonts w:ascii="Times New Roman" w:hint="eastAsia"/>
                <w:color w:val="000000"/>
              </w:rPr>
              <w:t>，</w:t>
            </w:r>
          </w:p>
        </w:tc>
      </w:tr>
      <w:tr w:rsidR="00981AE1" w:rsidRPr="00981AE1" w14:paraId="591750EE" w14:textId="77777777" w:rsidTr="00F13A7E">
        <w:tblPrEx>
          <w:jc w:val="center"/>
        </w:tblPrEx>
        <w:trPr>
          <w:gridAfter w:val="1"/>
          <w:wAfter w:w="3" w:type="pct"/>
          <w:trHeight w:val="270"/>
          <w:jc w:val="center"/>
        </w:trPr>
        <w:tc>
          <w:tcPr>
            <w:tcW w:w="1169" w:type="pct"/>
            <w:vAlign w:val="center"/>
          </w:tcPr>
          <w:p w14:paraId="12E89906" w14:textId="3F3FE6F8" w:rsidR="00981AE1" w:rsidRPr="008140C6" w:rsidRDefault="008140C6" w:rsidP="00981AE1">
            <w:pPr>
              <w:jc w:val="left"/>
              <w:rPr>
                <w:rFonts w:ascii="宋体" w:eastAsia="宋体" w:hAnsi="宋体"/>
                <w:color w:val="000000"/>
                <w:rPrChange w:id="225" w:author="揣 明瑞" w:date="2020-01-13T14:13:00Z">
                  <w:rPr>
                    <w:rFonts w:ascii="Times New Roman" w:hAnsi="Times New Roman"/>
                    <w:color w:val="000000"/>
                  </w:rPr>
                </w:rPrChange>
              </w:rPr>
            </w:pPr>
            <w:r w:rsidRPr="008140C6">
              <w:rPr>
                <w:rFonts w:ascii="宋体" w:eastAsia="宋体" w:hAnsi="宋体"/>
                <w:color w:val="000000"/>
                <w:rPrChange w:id="226" w:author="揣 明瑞" w:date="2020-01-13T14:13:00Z">
                  <w:rPr>
                    <w:rFonts w:ascii="Times New Roman" w:hAnsi="Times New Roman"/>
                    <w:color w:val="000000"/>
                  </w:rPr>
                </w:rPrChange>
              </w:rPr>
              <w:t>education</w:t>
            </w:r>
            <w:ins w:id="227" w:author="揣 明瑞" w:date="2020-01-13T14:13:00Z">
              <w:r w:rsidRPr="008140C6">
                <w:rPr>
                  <w:rFonts w:ascii="宋体" w:eastAsia="宋体" w:hAnsi="宋体"/>
                  <w:color w:val="000000"/>
                  <w:rPrChange w:id="228" w:author="揣 明瑞" w:date="2020-01-13T14:13:00Z">
                    <w:rPr>
                      <w:rFonts w:ascii="Times New Roman" w:hAnsi="Times New Roman"/>
                      <w:color w:val="000000"/>
                    </w:rPr>
                  </w:rPrChange>
                </w:rPr>
                <w:t>_</w:t>
              </w:r>
            </w:ins>
            <w:r w:rsidRPr="008140C6">
              <w:rPr>
                <w:rFonts w:ascii="宋体" w:eastAsia="宋体" w:hAnsi="宋体"/>
                <w:color w:val="000000"/>
                <w:rPrChange w:id="229" w:author="揣 明瑞" w:date="2020-01-13T14:13:00Z">
                  <w:rPr>
                    <w:rFonts w:ascii="Times New Roman" w:hAnsi="Times New Roman"/>
                    <w:color w:val="000000"/>
                  </w:rPr>
                </w:rPrChange>
              </w:rPr>
              <w:t>name</w:t>
            </w:r>
          </w:p>
        </w:tc>
        <w:tc>
          <w:tcPr>
            <w:tcW w:w="819" w:type="pct"/>
            <w:vAlign w:val="center"/>
          </w:tcPr>
          <w:p w14:paraId="00433FF8" w14:textId="77777777" w:rsidR="00981AE1" w:rsidRPr="00981AE1" w:rsidRDefault="00981AE1" w:rsidP="00981AE1">
            <w:pPr>
              <w:jc w:val="left"/>
              <w:rPr>
                <w:rFonts w:ascii="Times New Roman" w:hAnsi="Times New Roman"/>
                <w:color w:val="000000"/>
              </w:rPr>
            </w:pPr>
            <w:r w:rsidRPr="00981AE1">
              <w:rPr>
                <w:rFonts w:ascii="Times New Roman" w:hAnsi="Times New Roman"/>
                <w:color w:val="000000"/>
              </w:rPr>
              <w:t>nvarchar(</w:t>
            </w:r>
            <w:r w:rsidRPr="00981AE1">
              <w:rPr>
                <w:rFonts w:ascii="Times New Roman" w:hAnsi="Times New Roman" w:hint="eastAsia"/>
                <w:color w:val="000000"/>
              </w:rPr>
              <w:t>3</w:t>
            </w:r>
            <w:r w:rsidRPr="00981AE1">
              <w:rPr>
                <w:rFonts w:ascii="Times New Roman" w:hAnsi="Times New Roman"/>
                <w:color w:val="000000"/>
              </w:rPr>
              <w:t>0)</w:t>
            </w:r>
          </w:p>
        </w:tc>
        <w:tc>
          <w:tcPr>
            <w:tcW w:w="384" w:type="pct"/>
            <w:vAlign w:val="center"/>
          </w:tcPr>
          <w:p w14:paraId="2EF9B6D5" w14:textId="77777777" w:rsidR="00981AE1" w:rsidRPr="00981AE1" w:rsidRDefault="00981AE1" w:rsidP="00981AE1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871" w:type="pct"/>
            <w:vAlign w:val="center"/>
          </w:tcPr>
          <w:p w14:paraId="3CE7C386" w14:textId="77777777" w:rsidR="00981AE1" w:rsidRPr="00981AE1" w:rsidRDefault="00981AE1" w:rsidP="00981AE1">
            <w:pPr>
              <w:jc w:val="left"/>
              <w:rPr>
                <w:rFonts w:ascii="Times New Roman"/>
                <w:color w:val="000000"/>
              </w:rPr>
            </w:pPr>
            <w:r w:rsidRPr="00981AE1">
              <w:rPr>
                <w:rFonts w:ascii="Times New Roman" w:hint="eastAsia"/>
                <w:color w:val="000000"/>
              </w:rPr>
              <w:t>培训名称</w:t>
            </w:r>
          </w:p>
        </w:tc>
        <w:tc>
          <w:tcPr>
            <w:tcW w:w="341" w:type="pct"/>
            <w:vAlign w:val="center"/>
          </w:tcPr>
          <w:p w14:paraId="2244D21C" w14:textId="77777777" w:rsidR="00981AE1" w:rsidRPr="00981AE1" w:rsidRDefault="00981AE1" w:rsidP="00981AE1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3" w:type="pct"/>
            <w:vAlign w:val="center"/>
          </w:tcPr>
          <w:p w14:paraId="453D3B43" w14:textId="77777777" w:rsidR="00981AE1" w:rsidRPr="00981AE1" w:rsidRDefault="00981AE1" w:rsidP="00981AE1">
            <w:pPr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981AE1">
              <w:rPr>
                <w:rFonts w:ascii="Times New Roman" w:hAnsi="Times New Roman" w:hint="eastAsia"/>
                <w:color w:val="000000"/>
                <w:szCs w:val="21"/>
              </w:rPr>
              <w:t>自动提取</w:t>
            </w:r>
            <w:r w:rsidRPr="00981AE1">
              <w:rPr>
                <w:rFonts w:ascii="Times New Roman" w:hAnsi="Times New Roman" w:hint="eastAsia"/>
                <w:bCs/>
                <w:color w:val="0000FF"/>
              </w:rPr>
              <w:t>(</w:t>
            </w:r>
            <w:r w:rsidRPr="00981AE1">
              <w:rPr>
                <w:rFonts w:ascii="Times New Roman" w:hAnsi="Times New Roman"/>
                <w:szCs w:val="21"/>
              </w:rPr>
              <w:t>EducationInfo</w:t>
            </w:r>
            <w:r w:rsidRPr="00981AE1">
              <w:rPr>
                <w:rFonts w:ascii="Times New Roman" w:hAnsi="Times New Roman"/>
                <w:color w:val="0000FF"/>
                <w:szCs w:val="21"/>
              </w:rPr>
              <w:t xml:space="preserve"> _T</w:t>
            </w:r>
            <w:r w:rsidRPr="00981AE1">
              <w:rPr>
                <w:rFonts w:ascii="Times New Roman" w:hAnsi="Times New Roman" w:hint="eastAsia"/>
                <w:bCs/>
                <w:color w:val="0000FF"/>
              </w:rPr>
              <w:t>)</w:t>
            </w:r>
            <w:r w:rsidRPr="00981AE1">
              <w:rPr>
                <w:rFonts w:ascii="Times New Roman" w:hAnsi="Times New Roman" w:hint="eastAsia"/>
                <w:bCs/>
                <w:color w:val="0000FF"/>
              </w:rPr>
              <w:t>同名字段，可以为空</w:t>
            </w:r>
          </w:p>
        </w:tc>
      </w:tr>
      <w:tr w:rsidR="007A5AB5" w:rsidRPr="00981AE1" w14:paraId="5E62119C" w14:textId="77777777" w:rsidTr="00F42F24">
        <w:tblPrEx>
          <w:tblW w:w="558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30" w:author="揣 明瑞" w:date="2020-01-13T10:37:00Z">
            <w:tblPrEx>
              <w:tblW w:w="558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gridAfter w:val="1"/>
          <w:wAfter w:w="3" w:type="pct"/>
          <w:trHeight w:val="270"/>
          <w:jc w:val="center"/>
          <w:ins w:id="231" w:author="揣 明瑞" w:date="2020-01-13T10:37:00Z"/>
          <w:trPrChange w:id="232" w:author="揣 明瑞" w:date="2020-01-13T10:37:00Z">
            <w:trPr>
              <w:gridAfter w:val="1"/>
              <w:wAfter w:w="3" w:type="pct"/>
              <w:trHeight w:val="270"/>
              <w:jc w:val="center"/>
            </w:trPr>
          </w:trPrChange>
        </w:trPr>
        <w:tc>
          <w:tcPr>
            <w:tcW w:w="1169" w:type="pct"/>
            <w:vAlign w:val="center"/>
            <w:tcPrChange w:id="233" w:author="揣 明瑞" w:date="2020-01-13T10:37:00Z">
              <w:tcPr>
                <w:tcW w:w="1169" w:type="pct"/>
                <w:vAlign w:val="center"/>
              </w:tcPr>
            </w:tcPrChange>
          </w:tcPr>
          <w:p w14:paraId="4D4156ED" w14:textId="2BCCE935" w:rsidR="007A5AB5" w:rsidRPr="008140C6" w:rsidRDefault="008140C6" w:rsidP="007A5AB5">
            <w:pPr>
              <w:jc w:val="left"/>
              <w:rPr>
                <w:ins w:id="234" w:author="揣 明瑞" w:date="2020-01-13T10:37:00Z"/>
                <w:rFonts w:ascii="宋体" w:eastAsia="宋体" w:hAnsi="宋体"/>
                <w:color w:val="000000"/>
                <w:rPrChange w:id="235" w:author="揣 明瑞" w:date="2020-01-13T14:13:00Z">
                  <w:rPr>
                    <w:ins w:id="236" w:author="揣 明瑞" w:date="2020-01-13T10:37:00Z"/>
                    <w:rFonts w:ascii="Times New Roman" w:hAnsi="Times New Roman"/>
                    <w:color w:val="000000"/>
                  </w:rPr>
                </w:rPrChange>
              </w:rPr>
            </w:pPr>
            <w:ins w:id="237" w:author="揣 明瑞" w:date="2020-01-13T10:37:00Z">
              <w:r w:rsidRPr="00764C4E">
                <w:rPr>
                  <w:rFonts w:ascii="宋体" w:eastAsia="宋体" w:hAnsi="宋体" w:cs="Arial"/>
                  <w:szCs w:val="21"/>
                </w:rPr>
                <w:t>online</w:t>
              </w:r>
            </w:ins>
            <w:ins w:id="238" w:author="揣 明瑞" w:date="2020-01-13T14:13:00Z">
              <w:r w:rsidRPr="008B0593">
                <w:rPr>
                  <w:rFonts w:ascii="宋体" w:eastAsia="宋体" w:hAnsi="宋体" w:cs="Arial"/>
                  <w:szCs w:val="21"/>
                </w:rPr>
                <w:t>_</w:t>
              </w:r>
            </w:ins>
            <w:ins w:id="239" w:author="揣 明瑞" w:date="2020-01-13T10:37:00Z">
              <w:r w:rsidRPr="008140C6">
                <w:rPr>
                  <w:rFonts w:ascii="宋体" w:eastAsia="宋体" w:hAnsi="宋体" w:cs="Arial"/>
                  <w:szCs w:val="21"/>
                </w:rPr>
                <w:t>edu</w:t>
              </w:r>
            </w:ins>
            <w:ins w:id="240" w:author="揣 明瑞" w:date="2020-01-13T14:13:00Z">
              <w:r w:rsidRPr="008140C6">
                <w:rPr>
                  <w:rFonts w:ascii="宋体" w:eastAsia="宋体" w:hAnsi="宋体" w:cs="Arial"/>
                  <w:szCs w:val="21"/>
                </w:rPr>
                <w:t>_</w:t>
              </w:r>
            </w:ins>
            <w:ins w:id="241" w:author="揣 明瑞" w:date="2020-01-13T10:37:00Z">
              <w:r w:rsidRPr="008140C6">
                <w:rPr>
                  <w:rFonts w:ascii="宋体" w:eastAsia="宋体" w:hAnsi="宋体" w:cs="Arial"/>
                  <w:szCs w:val="21"/>
                </w:rPr>
                <w:t>res</w:t>
              </w:r>
            </w:ins>
            <w:ins w:id="242" w:author="揣 明瑞" w:date="2020-01-13T14:13:00Z">
              <w:r w:rsidRPr="008140C6">
                <w:rPr>
                  <w:rFonts w:ascii="宋体" w:eastAsia="宋体" w:hAnsi="宋体" w:cs="Arial"/>
                  <w:szCs w:val="21"/>
                </w:rPr>
                <w:t>_</w:t>
              </w:r>
            </w:ins>
            <w:ins w:id="243" w:author="揣 明瑞" w:date="2020-01-13T10:37:00Z">
              <w:r w:rsidRPr="008140C6">
                <w:rPr>
                  <w:rFonts w:ascii="宋体" w:eastAsia="宋体" w:hAnsi="宋体" w:cs="Arial"/>
                  <w:szCs w:val="21"/>
                </w:rPr>
                <w:t>id</w:t>
              </w:r>
            </w:ins>
          </w:p>
        </w:tc>
        <w:tc>
          <w:tcPr>
            <w:tcW w:w="819" w:type="pct"/>
            <w:tcPrChange w:id="244" w:author="揣 明瑞" w:date="2020-01-13T10:37:00Z">
              <w:tcPr>
                <w:tcW w:w="819" w:type="pct"/>
                <w:vAlign w:val="center"/>
              </w:tcPr>
            </w:tcPrChange>
          </w:tcPr>
          <w:p w14:paraId="5EB0AC6B" w14:textId="1C1E0ED7" w:rsidR="007A5AB5" w:rsidRPr="00981AE1" w:rsidRDefault="007A5AB5" w:rsidP="007A5AB5">
            <w:pPr>
              <w:jc w:val="left"/>
              <w:rPr>
                <w:ins w:id="245" w:author="揣 明瑞" w:date="2020-01-13T10:37:00Z"/>
                <w:rFonts w:ascii="Times New Roman" w:hAnsi="Times New Roman"/>
                <w:color w:val="000000"/>
              </w:rPr>
            </w:pPr>
            <w:ins w:id="246" w:author="揣 明瑞" w:date="2020-01-13T10:37:00Z">
              <w:r>
                <w:rPr>
                  <w:rFonts w:ascii="宋体" w:eastAsia="宋体" w:hAnsi="宋体"/>
                  <w:color w:val="000000"/>
                  <w:szCs w:val="21"/>
                </w:rPr>
                <w:t>INT</w:t>
              </w:r>
            </w:ins>
          </w:p>
        </w:tc>
        <w:tc>
          <w:tcPr>
            <w:tcW w:w="384" w:type="pct"/>
            <w:tcPrChange w:id="247" w:author="揣 明瑞" w:date="2020-01-13T10:37:00Z">
              <w:tcPr>
                <w:tcW w:w="384" w:type="pct"/>
                <w:vAlign w:val="center"/>
              </w:tcPr>
            </w:tcPrChange>
          </w:tcPr>
          <w:p w14:paraId="3AD37B69" w14:textId="482C0E2B" w:rsidR="007A5AB5" w:rsidRPr="00981AE1" w:rsidRDefault="007A5AB5" w:rsidP="007A5AB5">
            <w:pPr>
              <w:jc w:val="left"/>
              <w:rPr>
                <w:ins w:id="248" w:author="揣 明瑞" w:date="2020-01-13T10:37:00Z"/>
                <w:rFonts w:ascii="Times New Roman" w:hAnsi="Times New Roman"/>
                <w:szCs w:val="21"/>
              </w:rPr>
            </w:pPr>
            <w:ins w:id="249" w:author="揣 明瑞" w:date="2020-01-13T10:37:00Z">
              <w:r w:rsidRPr="00981AE1">
                <w:rPr>
                  <w:rFonts w:ascii="宋体" w:eastAsia="宋体" w:hAnsi="宋体" w:cs="Arial" w:hint="eastAsia"/>
                  <w:szCs w:val="21"/>
                </w:rPr>
                <w:t>否</w:t>
              </w:r>
            </w:ins>
          </w:p>
        </w:tc>
        <w:tc>
          <w:tcPr>
            <w:tcW w:w="871" w:type="pct"/>
            <w:tcPrChange w:id="250" w:author="揣 明瑞" w:date="2020-01-13T10:37:00Z">
              <w:tcPr>
                <w:tcW w:w="871" w:type="pct"/>
                <w:vAlign w:val="center"/>
              </w:tcPr>
            </w:tcPrChange>
          </w:tcPr>
          <w:p w14:paraId="5E322C41" w14:textId="5D286D13" w:rsidR="007A5AB5" w:rsidRPr="00981AE1" w:rsidRDefault="007A5AB5" w:rsidP="007A5AB5">
            <w:pPr>
              <w:jc w:val="left"/>
              <w:rPr>
                <w:ins w:id="251" w:author="揣 明瑞" w:date="2020-01-13T10:37:00Z"/>
                <w:rFonts w:ascii="Times New Roman"/>
                <w:color w:val="000000"/>
              </w:rPr>
            </w:pPr>
            <w:ins w:id="252" w:author="揣 明瑞" w:date="2020-01-13T10:37:00Z">
              <w:r w:rsidRPr="00981AE1">
                <w:rPr>
                  <w:rFonts w:ascii="宋体" w:eastAsia="宋体" w:hAnsi="宋体" w:hint="eastAsia"/>
                  <w:color w:val="000000"/>
                  <w:szCs w:val="21"/>
                </w:rPr>
                <w:t>在线教育资源ID</w:t>
              </w:r>
            </w:ins>
          </w:p>
        </w:tc>
        <w:tc>
          <w:tcPr>
            <w:tcW w:w="341" w:type="pct"/>
            <w:vAlign w:val="center"/>
            <w:tcPrChange w:id="253" w:author="揣 明瑞" w:date="2020-01-13T10:37:00Z">
              <w:tcPr>
                <w:tcW w:w="341" w:type="pct"/>
                <w:vAlign w:val="center"/>
              </w:tcPr>
            </w:tcPrChange>
          </w:tcPr>
          <w:p w14:paraId="45D8B3E5" w14:textId="77777777" w:rsidR="007A5AB5" w:rsidRPr="00981AE1" w:rsidRDefault="007A5AB5" w:rsidP="007A5AB5">
            <w:pPr>
              <w:jc w:val="left"/>
              <w:rPr>
                <w:ins w:id="254" w:author="揣 明瑞" w:date="2020-01-13T10:37:00Z"/>
                <w:rFonts w:ascii="Times New Roman" w:hAnsi="Times New Roman"/>
                <w:szCs w:val="21"/>
              </w:rPr>
            </w:pPr>
          </w:p>
        </w:tc>
        <w:tc>
          <w:tcPr>
            <w:tcW w:w="1413" w:type="pct"/>
            <w:tcPrChange w:id="255" w:author="揣 明瑞" w:date="2020-01-13T10:37:00Z">
              <w:tcPr>
                <w:tcW w:w="1413" w:type="pct"/>
                <w:vAlign w:val="center"/>
              </w:tcPr>
            </w:tcPrChange>
          </w:tcPr>
          <w:p w14:paraId="257A42D1" w14:textId="72ED497E" w:rsidR="007A5AB5" w:rsidRPr="00981AE1" w:rsidRDefault="007A5AB5" w:rsidP="007A5AB5">
            <w:pPr>
              <w:jc w:val="left"/>
              <w:rPr>
                <w:ins w:id="256" w:author="揣 明瑞" w:date="2020-01-13T10:37:00Z"/>
                <w:rFonts w:ascii="Times New Roman" w:hAnsi="Times New Roman"/>
                <w:color w:val="000000"/>
                <w:szCs w:val="21"/>
              </w:rPr>
            </w:pPr>
            <w:ins w:id="257" w:author="揣 明瑞" w:date="2020-01-13T10:37:00Z">
              <w:r w:rsidRPr="00981AE1">
                <w:rPr>
                  <w:rFonts w:ascii="宋体" w:eastAsia="宋体" w:hAnsi="宋体" w:hint="eastAsia"/>
                  <w:color w:val="000000"/>
                  <w:szCs w:val="21"/>
                </w:rPr>
                <w:t>来自</w:t>
              </w:r>
              <w:r>
                <w:rPr>
                  <w:rFonts w:ascii="宋体" w:eastAsia="宋体" w:hAnsi="宋体"/>
                </w:rPr>
                <w:t>e</w:t>
              </w:r>
              <w:r>
                <w:rPr>
                  <w:rFonts w:ascii="宋体" w:eastAsia="宋体" w:hAnsi="宋体" w:hint="eastAsia"/>
                </w:rPr>
                <w:t>du</w:t>
              </w:r>
              <w:r>
                <w:rPr>
                  <w:rFonts w:ascii="宋体" w:eastAsia="宋体" w:hAnsi="宋体"/>
                </w:rPr>
                <w:t>cationresource</w:t>
              </w:r>
              <w:r>
                <w:rPr>
                  <w:rFonts w:ascii="宋体" w:eastAsia="宋体" w:hAnsi="宋体" w:hint="eastAsia"/>
                </w:rPr>
                <w:t>_</w:t>
              </w:r>
              <w:r>
                <w:rPr>
                  <w:rFonts w:ascii="宋体" w:eastAsia="宋体" w:hAnsi="宋体"/>
                </w:rPr>
                <w:t>t</w:t>
              </w:r>
            </w:ins>
          </w:p>
        </w:tc>
      </w:tr>
      <w:tr w:rsidR="007A5AB5" w:rsidRPr="00981AE1" w14:paraId="3D58622F" w14:textId="77777777" w:rsidTr="00F42F24">
        <w:tblPrEx>
          <w:jc w:val="center"/>
        </w:tblPrEx>
        <w:trPr>
          <w:gridAfter w:val="1"/>
          <w:wAfter w:w="3" w:type="pct"/>
          <w:trHeight w:val="270"/>
          <w:jc w:val="center"/>
          <w:ins w:id="258" w:author="揣 明瑞" w:date="2020-01-13T10:38:00Z"/>
        </w:trPr>
        <w:tc>
          <w:tcPr>
            <w:tcW w:w="1169" w:type="pct"/>
            <w:vAlign w:val="center"/>
          </w:tcPr>
          <w:p w14:paraId="6B9DF5BD" w14:textId="762FA0A2" w:rsidR="007A5AB5" w:rsidRPr="008B0593" w:rsidRDefault="008140C6" w:rsidP="007A5AB5">
            <w:pPr>
              <w:jc w:val="left"/>
              <w:rPr>
                <w:ins w:id="259" w:author="揣 明瑞" w:date="2020-01-13T10:38:00Z"/>
                <w:rFonts w:ascii="宋体" w:eastAsia="宋体" w:hAnsi="宋体" w:cs="Arial"/>
                <w:szCs w:val="21"/>
              </w:rPr>
            </w:pPr>
            <w:ins w:id="260" w:author="揣 明瑞" w:date="2020-01-13T10:38:00Z">
              <w:r w:rsidRPr="00764C4E">
                <w:rPr>
                  <w:rFonts w:ascii="宋体" w:eastAsia="宋体" w:hAnsi="宋体" w:cs="Arial"/>
                  <w:szCs w:val="21"/>
                </w:rPr>
                <w:t>u</w:t>
              </w:r>
              <w:r w:rsidRPr="008B0593">
                <w:rPr>
                  <w:rFonts w:ascii="宋体" w:eastAsia="宋体" w:hAnsi="宋体" w:cs="Arial"/>
                  <w:szCs w:val="21"/>
                </w:rPr>
                <w:t>pload</w:t>
              </w:r>
            </w:ins>
            <w:ins w:id="261" w:author="揣 明瑞" w:date="2020-01-13T14:21:00Z">
              <w:r w:rsidR="00532727">
                <w:rPr>
                  <w:rFonts w:ascii="宋体" w:eastAsia="宋体" w:hAnsi="宋体" w:cs="Arial"/>
                  <w:szCs w:val="21"/>
                </w:rPr>
                <w:t>_</w:t>
              </w:r>
            </w:ins>
            <w:ins w:id="262" w:author="揣 明瑞" w:date="2020-01-13T10:38:00Z">
              <w:r w:rsidRPr="00764C4E">
                <w:rPr>
                  <w:rFonts w:ascii="宋体" w:eastAsia="宋体" w:hAnsi="宋体" w:cs="Arial"/>
                  <w:szCs w:val="21"/>
                </w:rPr>
                <w:t>file_name</w:t>
              </w:r>
            </w:ins>
          </w:p>
        </w:tc>
        <w:tc>
          <w:tcPr>
            <w:tcW w:w="819" w:type="pct"/>
          </w:tcPr>
          <w:p w14:paraId="25E9384A" w14:textId="11769A51" w:rsidR="007A5AB5" w:rsidRDefault="007A5AB5" w:rsidP="007A5AB5">
            <w:pPr>
              <w:jc w:val="left"/>
              <w:rPr>
                <w:ins w:id="263" w:author="揣 明瑞" w:date="2020-01-13T10:38:00Z"/>
                <w:rFonts w:ascii="宋体" w:eastAsia="宋体" w:hAnsi="宋体"/>
                <w:color w:val="000000"/>
                <w:szCs w:val="21"/>
              </w:rPr>
            </w:pPr>
            <w:ins w:id="264" w:author="揣 明瑞" w:date="2020-01-13T10:39:00Z">
              <w:r>
                <w:rPr>
                  <w:rFonts w:ascii="宋体" w:eastAsia="宋体" w:hAnsi="宋体" w:cs="Arial" w:hint="eastAsia"/>
                  <w:szCs w:val="21"/>
                </w:rPr>
                <w:t>V</w:t>
              </w:r>
              <w:r>
                <w:rPr>
                  <w:rFonts w:ascii="宋体" w:eastAsia="宋体" w:hAnsi="宋体" w:cs="Arial"/>
                  <w:szCs w:val="21"/>
                </w:rPr>
                <w:t>ARCHAR(</w:t>
              </w:r>
              <w:r w:rsidRPr="007A5AB5">
                <w:rPr>
                  <w:rFonts w:ascii="宋体" w:eastAsia="宋体" w:hAnsi="宋体" w:cs="Arial"/>
                  <w:szCs w:val="21"/>
                  <w:rPrChange w:id="265" w:author="揣 明瑞" w:date="2020-01-13T10:39:00Z">
                    <w:rPr>
                      <w:rFonts w:ascii="宋体" w:eastAsia="宋体" w:hAnsi="宋体" w:cs="Arial"/>
                      <w:szCs w:val="21"/>
                      <w:highlight w:val="yellow"/>
                    </w:rPr>
                  </w:rPrChange>
                </w:rPr>
                <w:t>100)</w:t>
              </w:r>
            </w:ins>
          </w:p>
        </w:tc>
        <w:tc>
          <w:tcPr>
            <w:tcW w:w="384" w:type="pct"/>
          </w:tcPr>
          <w:p w14:paraId="7F21469F" w14:textId="77777777" w:rsidR="007A5AB5" w:rsidRPr="00981AE1" w:rsidRDefault="007A5AB5" w:rsidP="007A5AB5">
            <w:pPr>
              <w:jc w:val="left"/>
              <w:rPr>
                <w:ins w:id="266" w:author="揣 明瑞" w:date="2020-01-13T10:38:00Z"/>
                <w:rFonts w:ascii="宋体" w:eastAsia="宋体" w:hAnsi="宋体" w:cs="Arial"/>
                <w:szCs w:val="21"/>
              </w:rPr>
            </w:pPr>
          </w:p>
        </w:tc>
        <w:tc>
          <w:tcPr>
            <w:tcW w:w="871" w:type="pct"/>
          </w:tcPr>
          <w:p w14:paraId="3A9F3680" w14:textId="1DE927C5" w:rsidR="007A5AB5" w:rsidRPr="00981AE1" w:rsidRDefault="00041301" w:rsidP="007A5AB5">
            <w:pPr>
              <w:jc w:val="left"/>
              <w:rPr>
                <w:ins w:id="267" w:author="揣 明瑞" w:date="2020-01-13T10:38:00Z"/>
                <w:rFonts w:ascii="宋体" w:eastAsia="宋体" w:hAnsi="宋体"/>
                <w:color w:val="000000"/>
                <w:szCs w:val="21"/>
              </w:rPr>
            </w:pPr>
            <w:ins w:id="268" w:author="揣 明瑞" w:date="2020-01-14T14:27:00Z">
              <w:r w:rsidRPr="00041301">
                <w:rPr>
                  <w:rFonts w:ascii="宋体" w:eastAsia="宋体" w:hAnsi="宋体" w:hint="eastAsia"/>
                  <w:color w:val="000000"/>
                  <w:szCs w:val="21"/>
                </w:rPr>
                <w:t>资源内容</w:t>
              </w:r>
            </w:ins>
          </w:p>
        </w:tc>
        <w:tc>
          <w:tcPr>
            <w:tcW w:w="341" w:type="pct"/>
            <w:vAlign w:val="center"/>
          </w:tcPr>
          <w:p w14:paraId="08FAA658" w14:textId="77777777" w:rsidR="007A5AB5" w:rsidRPr="00981AE1" w:rsidRDefault="007A5AB5" w:rsidP="007A5AB5">
            <w:pPr>
              <w:jc w:val="left"/>
              <w:rPr>
                <w:ins w:id="269" w:author="揣 明瑞" w:date="2020-01-13T10:38:00Z"/>
                <w:rFonts w:ascii="Times New Roman" w:hAnsi="Times New Roman"/>
                <w:szCs w:val="21"/>
              </w:rPr>
            </w:pPr>
          </w:p>
        </w:tc>
        <w:tc>
          <w:tcPr>
            <w:tcW w:w="1413" w:type="pct"/>
          </w:tcPr>
          <w:p w14:paraId="12CC2948" w14:textId="161B5B1B" w:rsidR="007A5AB5" w:rsidRPr="00981AE1" w:rsidRDefault="007A5AB5" w:rsidP="007A5AB5">
            <w:pPr>
              <w:jc w:val="left"/>
              <w:rPr>
                <w:ins w:id="270" w:author="揣 明瑞" w:date="2020-01-13T10:38:00Z"/>
                <w:rFonts w:ascii="宋体" w:eastAsia="宋体" w:hAnsi="宋体"/>
                <w:color w:val="000000"/>
                <w:szCs w:val="21"/>
              </w:rPr>
            </w:pPr>
            <w:ins w:id="271" w:author="揣 明瑞" w:date="2020-01-13T10:39:00Z">
              <w:r>
                <w:rPr>
                  <w:rFonts w:ascii="宋体" w:eastAsia="宋体" w:hAnsi="宋体" w:hint="eastAsia"/>
                  <w:color w:val="000000"/>
                  <w:szCs w:val="21"/>
                </w:rPr>
                <w:t>来自</w:t>
              </w:r>
              <w:r w:rsidRPr="007A5AB5">
                <w:rPr>
                  <w:rFonts w:ascii="宋体" w:eastAsia="宋体" w:hAnsi="宋体"/>
                  <w:color w:val="000000"/>
                  <w:szCs w:val="21"/>
                </w:rPr>
                <w:t>resourcecontent_t</w:t>
              </w:r>
            </w:ins>
          </w:p>
        </w:tc>
      </w:tr>
      <w:tr w:rsidR="00981AE1" w:rsidRPr="00981AE1" w14:paraId="0B4FC5DC" w14:textId="77777777" w:rsidTr="00F13A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116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8A143" w14:textId="5552F523" w:rsidR="00981AE1" w:rsidRPr="008140C6" w:rsidRDefault="008140C6" w:rsidP="00981AE1">
            <w:pPr>
              <w:rPr>
                <w:rFonts w:ascii="宋体" w:eastAsia="宋体" w:hAnsi="宋体"/>
              </w:rPr>
            </w:pPr>
            <w:r w:rsidRPr="00764C4E">
              <w:rPr>
                <w:rFonts w:ascii="宋体" w:eastAsia="宋体" w:hAnsi="宋体"/>
              </w:rPr>
              <w:t>study</w:t>
            </w:r>
            <w:ins w:id="272" w:author="揣 明瑞" w:date="2020-01-13T14:13:00Z">
              <w:r w:rsidRPr="008B0593">
                <w:rPr>
                  <w:rFonts w:ascii="宋体" w:eastAsia="宋体" w:hAnsi="宋体"/>
                </w:rPr>
                <w:t>_</w:t>
              </w:r>
            </w:ins>
            <w:r w:rsidRPr="008140C6">
              <w:rPr>
                <w:rFonts w:ascii="宋体" w:eastAsia="宋体" w:hAnsi="宋体"/>
              </w:rPr>
              <w:t>date</w:t>
            </w:r>
          </w:p>
        </w:tc>
        <w:tc>
          <w:tcPr>
            <w:tcW w:w="81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6946" w14:textId="77777777" w:rsidR="00981AE1" w:rsidRPr="00981AE1" w:rsidRDefault="00981AE1" w:rsidP="00981AE1">
            <w:pPr>
              <w:ind w:right="-57"/>
              <w:rPr>
                <w:rFonts w:ascii="宋体" w:eastAsia="宋体" w:hAnsi="宋体"/>
              </w:rPr>
            </w:pPr>
            <w:r w:rsidRPr="00981AE1">
              <w:rPr>
                <w:rFonts w:ascii="宋体" w:eastAsia="宋体" w:hAnsi="宋体"/>
              </w:rPr>
              <w:t xml:space="preserve">DATETIME </w:t>
            </w:r>
          </w:p>
        </w:tc>
        <w:tc>
          <w:tcPr>
            <w:tcW w:w="38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657E" w14:textId="77777777" w:rsidR="00981AE1" w:rsidRPr="00981AE1" w:rsidRDefault="00981AE1" w:rsidP="00981AE1">
            <w:pPr>
              <w:rPr>
                <w:rFonts w:ascii="宋体" w:eastAsia="宋体" w:hAnsi="宋体" w:cs="Arial"/>
              </w:rPr>
            </w:pPr>
          </w:p>
        </w:tc>
        <w:tc>
          <w:tcPr>
            <w:tcW w:w="8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05C0E" w14:textId="77777777" w:rsidR="00981AE1" w:rsidRPr="00981AE1" w:rsidRDefault="00981AE1" w:rsidP="00981AE1">
            <w:pPr>
              <w:rPr>
                <w:rFonts w:ascii="宋体" w:eastAsia="宋体" w:hAnsi="宋体"/>
              </w:rPr>
            </w:pPr>
            <w:r w:rsidRPr="00981AE1">
              <w:rPr>
                <w:rFonts w:ascii="宋体" w:eastAsia="宋体" w:hAnsi="宋体" w:hint="eastAsia"/>
              </w:rPr>
              <w:t>学习时间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98514A" w14:textId="77777777" w:rsidR="00981AE1" w:rsidRPr="00981AE1" w:rsidRDefault="00981AE1" w:rsidP="00981AE1">
            <w:pPr>
              <w:rPr>
                <w:rFonts w:ascii="宋体" w:eastAsia="宋体" w:hAnsi="宋体" w:cs="Arial"/>
              </w:rPr>
            </w:pPr>
          </w:p>
        </w:tc>
        <w:tc>
          <w:tcPr>
            <w:tcW w:w="1416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73534E" w14:textId="77777777" w:rsidR="00981AE1" w:rsidRPr="00981AE1" w:rsidRDefault="00981AE1" w:rsidP="00981AE1">
            <w:pPr>
              <w:rPr>
                <w:rFonts w:ascii="宋体" w:eastAsia="宋体" w:hAnsi="宋体"/>
              </w:rPr>
            </w:pPr>
            <w:r w:rsidRPr="00981AE1">
              <w:rPr>
                <w:rFonts w:ascii="宋体" w:eastAsia="宋体" w:hAnsi="宋体"/>
              </w:rPr>
              <w:t>记录有学习的日期</w:t>
            </w:r>
            <w:r w:rsidRPr="00981AE1">
              <w:rPr>
                <w:rFonts w:ascii="宋体" w:eastAsia="宋体" w:hAnsi="宋体" w:hint="eastAsia"/>
              </w:rPr>
              <w:t>(只包</w:t>
            </w:r>
            <w:r w:rsidRPr="00981AE1">
              <w:rPr>
                <w:rFonts w:ascii="宋体" w:eastAsia="宋体" w:hAnsi="宋体" w:hint="eastAsia"/>
              </w:rPr>
              <w:lastRenderedPageBreak/>
              <w:t>括年月日)</w:t>
            </w:r>
          </w:p>
        </w:tc>
      </w:tr>
      <w:tr w:rsidR="00981AE1" w:rsidRPr="00981AE1" w14:paraId="48353715" w14:textId="77777777" w:rsidTr="00F13A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1169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E663954" w14:textId="17EEDF72" w:rsidR="00981AE1" w:rsidRPr="008140C6" w:rsidRDefault="008140C6" w:rsidP="00981AE1">
            <w:pPr>
              <w:rPr>
                <w:rFonts w:ascii="宋体" w:eastAsia="宋体" w:hAnsi="宋体"/>
              </w:rPr>
            </w:pPr>
            <w:r w:rsidRPr="00764C4E">
              <w:rPr>
                <w:rFonts w:ascii="宋体" w:eastAsia="宋体" w:hAnsi="宋体"/>
              </w:rPr>
              <w:lastRenderedPageBreak/>
              <w:t>total</w:t>
            </w:r>
            <w:ins w:id="273" w:author="揣 明瑞" w:date="2020-01-13T14:13:00Z">
              <w:r w:rsidRPr="008B0593">
                <w:rPr>
                  <w:rFonts w:ascii="宋体" w:eastAsia="宋体" w:hAnsi="宋体"/>
                </w:rPr>
                <w:t>_</w:t>
              </w:r>
            </w:ins>
            <w:r w:rsidRPr="008140C6">
              <w:rPr>
                <w:rFonts w:ascii="宋体" w:eastAsia="宋体" w:hAnsi="宋体"/>
              </w:rPr>
              <w:t>time</w:t>
            </w:r>
          </w:p>
        </w:tc>
        <w:tc>
          <w:tcPr>
            <w:tcW w:w="819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B20C08" w14:textId="77777777" w:rsidR="00981AE1" w:rsidRPr="00981AE1" w:rsidRDefault="00981AE1" w:rsidP="00981AE1">
            <w:pPr>
              <w:ind w:right="-57"/>
              <w:rPr>
                <w:rFonts w:ascii="宋体" w:eastAsia="宋体" w:hAnsi="宋体"/>
              </w:rPr>
            </w:pPr>
            <w:r w:rsidRPr="00981AE1">
              <w:rPr>
                <w:rFonts w:ascii="宋体" w:eastAsia="宋体" w:hAnsi="宋体"/>
              </w:rPr>
              <w:t>int</w:t>
            </w:r>
          </w:p>
        </w:tc>
        <w:tc>
          <w:tcPr>
            <w:tcW w:w="38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845172" w14:textId="77777777" w:rsidR="00981AE1" w:rsidRPr="00981AE1" w:rsidRDefault="00981AE1" w:rsidP="00981AE1">
            <w:pPr>
              <w:rPr>
                <w:rFonts w:ascii="宋体" w:eastAsia="宋体" w:hAnsi="宋体" w:cs="Arial"/>
              </w:rPr>
            </w:pPr>
          </w:p>
        </w:tc>
        <w:tc>
          <w:tcPr>
            <w:tcW w:w="87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354149" w14:textId="77777777" w:rsidR="00981AE1" w:rsidRPr="00981AE1" w:rsidRDefault="00981AE1" w:rsidP="00981AE1">
            <w:pPr>
              <w:rPr>
                <w:rFonts w:ascii="宋体" w:eastAsia="宋体" w:hAnsi="宋体"/>
              </w:rPr>
            </w:pPr>
            <w:r w:rsidRPr="00981AE1">
              <w:rPr>
                <w:rFonts w:ascii="宋体" w:eastAsia="宋体" w:hAnsi="宋体" w:hint="eastAsia"/>
              </w:rPr>
              <w:t>总学时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41640D6" w14:textId="77777777" w:rsidR="00981AE1" w:rsidRPr="00981AE1" w:rsidRDefault="00981AE1" w:rsidP="00981AE1">
            <w:pPr>
              <w:rPr>
                <w:rFonts w:ascii="宋体" w:eastAsia="宋体" w:hAnsi="宋体" w:cs="Arial"/>
              </w:rPr>
            </w:pPr>
            <w:r w:rsidRPr="00981AE1">
              <w:rPr>
                <w:rFonts w:ascii="宋体" w:eastAsia="宋体" w:hAnsi="宋体" w:cs="Arial" w:hint="eastAsia"/>
              </w:rPr>
              <w:t>0</w:t>
            </w:r>
          </w:p>
        </w:tc>
        <w:tc>
          <w:tcPr>
            <w:tcW w:w="1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4C22C96" w14:textId="69987717" w:rsidR="00981AE1" w:rsidRPr="00981AE1" w:rsidRDefault="00981AE1" w:rsidP="00981AE1">
            <w:pPr>
              <w:rPr>
                <w:rFonts w:ascii="宋体" w:eastAsia="宋体" w:hAnsi="宋体"/>
                <w:color w:val="0000FF"/>
              </w:rPr>
            </w:pPr>
            <w:r w:rsidRPr="00981AE1">
              <w:rPr>
                <w:rFonts w:ascii="宋体" w:eastAsia="宋体" w:hAnsi="宋体" w:hint="eastAsia"/>
                <w:color w:val="0000FF"/>
              </w:rPr>
              <w:t>以</w:t>
            </w:r>
            <w:del w:id="274" w:author="揣 明瑞" w:date="2020-02-19T13:53:00Z">
              <w:r w:rsidRPr="00981AE1" w:rsidDel="004B6CC9">
                <w:rPr>
                  <w:rFonts w:ascii="宋体" w:eastAsia="宋体" w:hAnsi="宋体" w:hint="eastAsia"/>
                  <w:color w:val="0000FF"/>
                </w:rPr>
                <w:delText>分钟</w:delText>
              </w:r>
            </w:del>
            <w:ins w:id="275" w:author="揣 明瑞" w:date="2020-02-19T13:53:00Z">
              <w:r w:rsidR="004B6CC9">
                <w:rPr>
                  <w:rFonts w:ascii="宋体" w:eastAsia="宋体" w:hAnsi="宋体" w:hint="eastAsia"/>
                  <w:color w:val="0000FF"/>
                </w:rPr>
                <w:t>秒</w:t>
              </w:r>
            </w:ins>
            <w:r w:rsidRPr="00981AE1">
              <w:rPr>
                <w:rFonts w:ascii="宋体" w:eastAsia="宋体" w:hAnsi="宋体" w:hint="eastAsia"/>
                <w:color w:val="0000FF"/>
              </w:rPr>
              <w:t>记录，</w:t>
            </w:r>
          </w:p>
        </w:tc>
      </w:tr>
    </w:tbl>
    <w:p w14:paraId="3C8EEA22" w14:textId="77777777" w:rsidR="00981AE1" w:rsidRPr="00981AE1" w:rsidRDefault="00981AE1" w:rsidP="00981AE1"/>
    <w:p w14:paraId="51B8FB75" w14:textId="77777777" w:rsidR="00981AE1" w:rsidRPr="00981AE1" w:rsidRDefault="00981AE1" w:rsidP="00981AE1"/>
    <w:p w14:paraId="4093A0EE" w14:textId="77777777" w:rsidR="00981AE1" w:rsidRPr="00981AE1" w:rsidRDefault="00981AE1" w:rsidP="00981AE1">
      <w:pPr>
        <w:ind w:left="283" w:hangingChars="135" w:hanging="283"/>
      </w:pPr>
    </w:p>
    <w:p w14:paraId="7A9193BD" w14:textId="130636A7" w:rsidR="00981AE1" w:rsidRPr="00981AE1" w:rsidDel="00C853DD" w:rsidRDefault="00981AE1">
      <w:pPr>
        <w:ind w:left="283" w:hangingChars="135" w:hanging="283"/>
        <w:rPr>
          <w:del w:id="276" w:author="GS" w:date="2020-01-12T22:32:00Z"/>
        </w:rPr>
      </w:pPr>
      <w:del w:id="277" w:author="GS" w:date="2020-01-12T22:32:00Z">
        <w:r w:rsidRPr="00981AE1" w:rsidDel="00C853DD">
          <w:delText>4</w:delText>
        </w:r>
        <w:r w:rsidRPr="00981AE1" w:rsidDel="00C853DD">
          <w:rPr>
            <w:rFonts w:hint="eastAsia"/>
          </w:rPr>
          <w:delText>、自测（模考）</w:delText>
        </w:r>
        <w:r w:rsidRPr="00981AE1" w:rsidDel="00C853DD">
          <w:delText>成绩记录表—按需要重新修改</w:delText>
        </w:r>
      </w:del>
    </w:p>
    <w:p w14:paraId="3DDDAC3A" w14:textId="706B4E67" w:rsidR="00981AE1" w:rsidRPr="00981AE1" w:rsidDel="00C853DD" w:rsidRDefault="00981AE1">
      <w:pPr>
        <w:ind w:left="283" w:hangingChars="135" w:hanging="283"/>
        <w:rPr>
          <w:del w:id="278" w:author="GS" w:date="2020-01-12T22:32:00Z"/>
        </w:rPr>
      </w:pPr>
    </w:p>
    <w:tbl>
      <w:tblPr>
        <w:tblpPr w:leftFromText="180" w:rightFromText="180" w:vertAnchor="text" w:horzAnchor="margin" w:tblpY="216"/>
        <w:tblW w:w="54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4"/>
        <w:gridCol w:w="1077"/>
        <w:gridCol w:w="817"/>
        <w:gridCol w:w="1085"/>
        <w:gridCol w:w="947"/>
        <w:gridCol w:w="3504"/>
      </w:tblGrid>
      <w:tr w:rsidR="00981AE1" w:rsidRPr="00981AE1" w:rsidDel="00C853DD" w14:paraId="07342A2C" w14:textId="6CEA1C17" w:rsidTr="00F13A7E">
        <w:trPr>
          <w:trHeight w:val="192"/>
          <w:del w:id="279" w:author="GS" w:date="2020-01-12T22:32:00Z"/>
        </w:trPr>
        <w:tc>
          <w:tcPr>
            <w:tcW w:w="897" w:type="pct"/>
            <w:shd w:val="clear" w:color="auto" w:fill="FBD4B4"/>
            <w:vAlign w:val="center"/>
          </w:tcPr>
          <w:p w14:paraId="7C24FC91" w14:textId="57094D23" w:rsidR="00981AE1" w:rsidRPr="00981AE1" w:rsidDel="00C853DD" w:rsidRDefault="00981AE1">
            <w:pPr>
              <w:ind w:leftChars="13" w:left="310" w:hangingChars="135" w:hanging="283"/>
              <w:jc w:val="left"/>
              <w:rPr>
                <w:del w:id="280" w:author="GS" w:date="2020-01-12T22:32:00Z"/>
                <w:rFonts w:ascii="Times New Roman" w:hAnsi="Times New Roman"/>
                <w:szCs w:val="21"/>
              </w:rPr>
              <w:pPrChange w:id="281" w:author="GS" w:date="2020-01-12T22:32:00Z">
                <w:pPr>
                  <w:framePr w:hSpace="180" w:wrap="around" w:vAnchor="text" w:hAnchor="margin" w:y="216"/>
                  <w:ind w:leftChars="13" w:left="134" w:hangingChars="51" w:hanging="107"/>
                  <w:jc w:val="left"/>
                </w:pPr>
              </w:pPrChange>
            </w:pPr>
            <w:del w:id="282" w:author="GS" w:date="2020-01-12T22:32:00Z">
              <w:r w:rsidRPr="00981AE1" w:rsidDel="00C853DD">
                <w:rPr>
                  <w:rFonts w:ascii="Times New Roman" w:hAnsi="宋体" w:hint="eastAsia"/>
                  <w:szCs w:val="21"/>
                </w:rPr>
                <w:delText>表名</w:delText>
              </w:r>
            </w:del>
          </w:p>
        </w:tc>
        <w:tc>
          <w:tcPr>
            <w:tcW w:w="1046" w:type="pct"/>
            <w:gridSpan w:val="2"/>
            <w:shd w:val="clear" w:color="auto" w:fill="FBD4B4"/>
            <w:vAlign w:val="center"/>
          </w:tcPr>
          <w:p w14:paraId="31FA3C2A" w14:textId="3E3A5E37" w:rsidR="00981AE1" w:rsidRPr="00981AE1" w:rsidDel="00C853DD" w:rsidRDefault="00981AE1">
            <w:pPr>
              <w:ind w:left="283" w:hangingChars="135" w:hanging="283"/>
              <w:jc w:val="left"/>
              <w:rPr>
                <w:del w:id="283" w:author="GS" w:date="2020-01-12T22:32:00Z"/>
                <w:rFonts w:ascii="Times New Roman" w:hAnsi="Times New Roman"/>
                <w:szCs w:val="21"/>
              </w:rPr>
              <w:pPrChange w:id="284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285" w:author="GS" w:date="2020-01-12T22:32:00Z">
              <w:r w:rsidRPr="00981AE1" w:rsidDel="00C853DD">
                <w:rPr>
                  <w:rFonts w:ascii="Times New Roman" w:hAnsi="Times New Roman"/>
                  <w:szCs w:val="21"/>
                </w:rPr>
                <w:delText>SimulatedTestScore_T</w:delText>
              </w:r>
            </w:del>
          </w:p>
        </w:tc>
        <w:tc>
          <w:tcPr>
            <w:tcW w:w="3057" w:type="pct"/>
            <w:gridSpan w:val="3"/>
            <w:shd w:val="clear" w:color="auto" w:fill="FBD4B4"/>
            <w:vAlign w:val="center"/>
          </w:tcPr>
          <w:p w14:paraId="67E2E9E7" w14:textId="3F7E575B" w:rsidR="00981AE1" w:rsidRPr="00981AE1" w:rsidDel="00C853DD" w:rsidRDefault="00981AE1">
            <w:pPr>
              <w:ind w:left="283" w:hangingChars="135" w:hanging="283"/>
              <w:jc w:val="left"/>
              <w:rPr>
                <w:del w:id="286" w:author="GS" w:date="2020-01-12T22:32:00Z"/>
                <w:rFonts w:ascii="Times New Roman" w:hAnsi="Times New Roman"/>
                <w:szCs w:val="21"/>
              </w:rPr>
              <w:pPrChange w:id="287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288" w:author="GS" w:date="2020-01-12T22:32:00Z">
              <w:r w:rsidRPr="00981AE1" w:rsidDel="00C853DD">
                <w:rPr>
                  <w:rFonts w:ascii="Times New Roman" w:hAnsi="宋体" w:hint="eastAsia"/>
                  <w:szCs w:val="21"/>
                </w:rPr>
                <w:delText>员工模考成绩表</w:delText>
              </w:r>
            </w:del>
          </w:p>
        </w:tc>
      </w:tr>
      <w:tr w:rsidR="00981AE1" w:rsidRPr="00981AE1" w:rsidDel="00C853DD" w14:paraId="4AEB6FAF" w14:textId="2D45E3F8" w:rsidTr="00F13A7E">
        <w:trPr>
          <w:trHeight w:val="319"/>
          <w:del w:id="289" w:author="GS" w:date="2020-01-12T22:32:00Z"/>
        </w:trPr>
        <w:tc>
          <w:tcPr>
            <w:tcW w:w="897" w:type="pct"/>
            <w:shd w:val="clear" w:color="auto" w:fill="FBD4B4"/>
            <w:vAlign w:val="center"/>
          </w:tcPr>
          <w:p w14:paraId="774298FF" w14:textId="1F47487D" w:rsidR="00981AE1" w:rsidRPr="00981AE1" w:rsidDel="00C853DD" w:rsidRDefault="00981AE1">
            <w:pPr>
              <w:ind w:left="283" w:hangingChars="135" w:hanging="283"/>
              <w:jc w:val="left"/>
              <w:rPr>
                <w:del w:id="290" w:author="GS" w:date="2020-01-12T22:32:00Z"/>
                <w:rFonts w:ascii="Times New Roman" w:hAnsi="Times New Roman"/>
                <w:szCs w:val="21"/>
              </w:rPr>
              <w:pPrChange w:id="291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292" w:author="GS" w:date="2020-01-12T22:32:00Z">
              <w:r w:rsidRPr="00981AE1" w:rsidDel="00C853DD">
                <w:rPr>
                  <w:rFonts w:ascii="Times New Roman" w:hAnsi="宋体" w:hint="eastAsia"/>
                  <w:szCs w:val="21"/>
                </w:rPr>
                <w:delText>说明</w:delText>
              </w:r>
            </w:del>
          </w:p>
        </w:tc>
        <w:tc>
          <w:tcPr>
            <w:tcW w:w="4103" w:type="pct"/>
            <w:gridSpan w:val="5"/>
            <w:shd w:val="clear" w:color="auto" w:fill="FBD4B4"/>
            <w:vAlign w:val="center"/>
          </w:tcPr>
          <w:p w14:paraId="50F4659F" w14:textId="525F4E26" w:rsidR="00981AE1" w:rsidRPr="00981AE1" w:rsidDel="00C853DD" w:rsidRDefault="00981AE1">
            <w:pPr>
              <w:widowControl/>
              <w:ind w:left="283" w:hangingChars="135" w:hanging="283"/>
              <w:jc w:val="left"/>
              <w:rPr>
                <w:del w:id="293" w:author="GS" w:date="2020-01-12T22:32:00Z"/>
                <w:rFonts w:ascii="Times New Roman" w:hAnsi="Times New Roman"/>
                <w:szCs w:val="21"/>
              </w:rPr>
              <w:pPrChange w:id="294" w:author="GS" w:date="2020-01-12T22:32:00Z">
                <w:pPr>
                  <w:framePr w:hSpace="180" w:wrap="around" w:vAnchor="text" w:hAnchor="margin" w:y="216"/>
                  <w:widowControl/>
                  <w:jc w:val="left"/>
                </w:pPr>
              </w:pPrChange>
            </w:pPr>
            <w:del w:id="295" w:author="GS" w:date="2020-01-12T22:32:00Z">
              <w:r w:rsidRPr="00981AE1" w:rsidDel="00C853DD">
                <w:rPr>
                  <w:rFonts w:ascii="Times New Roman" w:hAnsi="宋体" w:hint="eastAsia"/>
                  <w:szCs w:val="21"/>
                </w:rPr>
                <w:delText>此表记录员工模考或自测成绩</w:delText>
              </w:r>
            </w:del>
          </w:p>
        </w:tc>
      </w:tr>
      <w:tr w:rsidR="00981AE1" w:rsidRPr="00981AE1" w:rsidDel="00C853DD" w14:paraId="4F93D2D7" w14:textId="204B2103" w:rsidTr="00F13A7E">
        <w:trPr>
          <w:trHeight w:val="141"/>
          <w:del w:id="296" w:author="GS" w:date="2020-01-12T22:32:00Z"/>
        </w:trPr>
        <w:tc>
          <w:tcPr>
            <w:tcW w:w="897" w:type="pct"/>
            <w:shd w:val="clear" w:color="auto" w:fill="FBD4B4"/>
            <w:vAlign w:val="center"/>
          </w:tcPr>
          <w:p w14:paraId="45286E22" w14:textId="66EB5B08" w:rsidR="00981AE1" w:rsidRPr="00981AE1" w:rsidDel="00C853DD" w:rsidRDefault="00981AE1">
            <w:pPr>
              <w:ind w:left="283" w:hangingChars="135" w:hanging="283"/>
              <w:jc w:val="left"/>
              <w:rPr>
                <w:del w:id="297" w:author="GS" w:date="2020-01-12T22:32:00Z"/>
                <w:rFonts w:ascii="Times New Roman" w:hAnsi="Times New Roman"/>
                <w:szCs w:val="21"/>
              </w:rPr>
              <w:pPrChange w:id="298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299" w:author="GS" w:date="2020-01-12T22:32:00Z">
              <w:r w:rsidRPr="00981AE1" w:rsidDel="00C853DD">
                <w:rPr>
                  <w:rFonts w:ascii="Times New Roman" w:hAnsi="宋体" w:hint="eastAsia"/>
                  <w:szCs w:val="21"/>
                </w:rPr>
                <w:delText>主键</w:delText>
              </w:r>
            </w:del>
          </w:p>
        </w:tc>
        <w:tc>
          <w:tcPr>
            <w:tcW w:w="4103" w:type="pct"/>
            <w:gridSpan w:val="5"/>
            <w:shd w:val="clear" w:color="auto" w:fill="FBD4B4"/>
            <w:vAlign w:val="center"/>
          </w:tcPr>
          <w:p w14:paraId="3B15D4DC" w14:textId="00C4FDD9" w:rsidR="00981AE1" w:rsidRPr="00981AE1" w:rsidDel="00C853DD" w:rsidRDefault="00981AE1">
            <w:pPr>
              <w:widowControl/>
              <w:ind w:left="283" w:hangingChars="135" w:hanging="283"/>
              <w:jc w:val="left"/>
              <w:rPr>
                <w:del w:id="300" w:author="GS" w:date="2020-01-12T22:32:00Z"/>
                <w:rFonts w:ascii="Times New Roman" w:hAnsi="Times New Roman"/>
                <w:szCs w:val="21"/>
              </w:rPr>
              <w:pPrChange w:id="301" w:author="GS" w:date="2020-01-12T22:32:00Z">
                <w:pPr>
                  <w:framePr w:hSpace="180" w:wrap="around" w:vAnchor="text" w:hAnchor="margin" w:y="216"/>
                  <w:widowControl/>
                  <w:jc w:val="left"/>
                </w:pPr>
              </w:pPrChange>
            </w:pPr>
            <w:del w:id="302" w:author="GS" w:date="2020-01-12T22:32:00Z">
              <w:r w:rsidRPr="00981AE1" w:rsidDel="00C853DD">
                <w:rPr>
                  <w:rFonts w:ascii="Times New Roman" w:hAnsi="Times New Roman"/>
                  <w:szCs w:val="21"/>
                </w:rPr>
                <w:delText>simulatedTestScoreID</w:delText>
              </w:r>
            </w:del>
          </w:p>
        </w:tc>
      </w:tr>
      <w:tr w:rsidR="00981AE1" w:rsidRPr="00981AE1" w:rsidDel="00C853DD" w14:paraId="3DB84A15" w14:textId="3AF1F1DB" w:rsidTr="00F13A7E">
        <w:trPr>
          <w:trHeight w:val="270"/>
          <w:del w:id="303" w:author="GS" w:date="2020-01-12T22:32:00Z"/>
        </w:trPr>
        <w:tc>
          <w:tcPr>
            <w:tcW w:w="897" w:type="pct"/>
            <w:shd w:val="clear" w:color="auto" w:fill="FBD4B4"/>
            <w:vAlign w:val="center"/>
          </w:tcPr>
          <w:p w14:paraId="750C508D" w14:textId="54406AD7" w:rsidR="00981AE1" w:rsidRPr="00981AE1" w:rsidDel="00C853DD" w:rsidRDefault="00981AE1">
            <w:pPr>
              <w:ind w:left="283" w:hangingChars="135" w:hanging="283"/>
              <w:jc w:val="left"/>
              <w:rPr>
                <w:del w:id="304" w:author="GS" w:date="2020-01-12T22:32:00Z"/>
                <w:rFonts w:ascii="Times New Roman" w:hAnsi="Times New Roman"/>
                <w:szCs w:val="21"/>
              </w:rPr>
              <w:pPrChange w:id="305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06" w:author="GS" w:date="2020-01-12T22:32:00Z">
              <w:r w:rsidRPr="00981AE1" w:rsidDel="00C853DD">
                <w:rPr>
                  <w:rFonts w:ascii="Times New Roman" w:hAnsi="宋体" w:hint="eastAsia"/>
                  <w:szCs w:val="21"/>
                </w:rPr>
                <w:delText>字段名称</w:delText>
              </w:r>
            </w:del>
          </w:p>
        </w:tc>
        <w:tc>
          <w:tcPr>
            <w:tcW w:w="595" w:type="pct"/>
            <w:shd w:val="clear" w:color="auto" w:fill="FBD4B4"/>
            <w:vAlign w:val="center"/>
          </w:tcPr>
          <w:p w14:paraId="747B383E" w14:textId="762AB9BD" w:rsidR="00981AE1" w:rsidRPr="00981AE1" w:rsidDel="00C853DD" w:rsidRDefault="00981AE1">
            <w:pPr>
              <w:ind w:left="283" w:hangingChars="135" w:hanging="283"/>
              <w:jc w:val="left"/>
              <w:rPr>
                <w:del w:id="307" w:author="GS" w:date="2020-01-12T22:32:00Z"/>
                <w:rFonts w:ascii="Times New Roman" w:hAnsi="Times New Roman"/>
                <w:szCs w:val="21"/>
              </w:rPr>
              <w:pPrChange w:id="308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09" w:author="GS" w:date="2020-01-12T22:32:00Z">
              <w:r w:rsidRPr="00981AE1" w:rsidDel="00C853DD">
                <w:rPr>
                  <w:rFonts w:ascii="Times New Roman" w:hAnsi="宋体" w:hint="eastAsia"/>
                  <w:szCs w:val="21"/>
                </w:rPr>
                <w:delText>数据类型</w:delText>
              </w:r>
            </w:del>
          </w:p>
        </w:tc>
        <w:tc>
          <w:tcPr>
            <w:tcW w:w="451" w:type="pct"/>
            <w:shd w:val="clear" w:color="auto" w:fill="FBD4B4"/>
            <w:vAlign w:val="center"/>
          </w:tcPr>
          <w:p w14:paraId="362988A7" w14:textId="725513DC" w:rsidR="00981AE1" w:rsidRPr="00981AE1" w:rsidDel="00C853DD" w:rsidRDefault="00981AE1">
            <w:pPr>
              <w:ind w:left="283" w:hangingChars="135" w:hanging="283"/>
              <w:jc w:val="left"/>
              <w:rPr>
                <w:del w:id="310" w:author="GS" w:date="2020-01-12T22:32:00Z"/>
                <w:rFonts w:ascii="Times New Roman" w:hAnsi="Times New Roman"/>
                <w:szCs w:val="21"/>
              </w:rPr>
              <w:pPrChange w:id="311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12" w:author="GS" w:date="2020-01-12T22:32:00Z">
              <w:r w:rsidRPr="00981AE1" w:rsidDel="00C853DD">
                <w:rPr>
                  <w:rFonts w:ascii="Times New Roman" w:hAnsi="宋体" w:hint="eastAsia"/>
                  <w:szCs w:val="21"/>
                </w:rPr>
                <w:delText>是否可空</w:delText>
              </w:r>
            </w:del>
          </w:p>
        </w:tc>
        <w:tc>
          <w:tcPr>
            <w:tcW w:w="599" w:type="pct"/>
            <w:shd w:val="clear" w:color="auto" w:fill="FBD4B4"/>
            <w:vAlign w:val="center"/>
          </w:tcPr>
          <w:p w14:paraId="726C3852" w14:textId="0D39CE08" w:rsidR="00981AE1" w:rsidRPr="00981AE1" w:rsidDel="00C853DD" w:rsidRDefault="00981AE1">
            <w:pPr>
              <w:ind w:left="283" w:hangingChars="135" w:hanging="283"/>
              <w:jc w:val="left"/>
              <w:rPr>
                <w:del w:id="313" w:author="GS" w:date="2020-01-12T22:32:00Z"/>
                <w:rFonts w:ascii="Times New Roman" w:hAnsi="Times New Roman"/>
                <w:szCs w:val="21"/>
              </w:rPr>
              <w:pPrChange w:id="314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15" w:author="GS" w:date="2020-01-12T22:32:00Z">
              <w:r w:rsidRPr="00981AE1" w:rsidDel="00C853DD">
                <w:rPr>
                  <w:rFonts w:ascii="Times New Roman" w:hAnsi="宋体" w:hint="eastAsia"/>
                  <w:szCs w:val="21"/>
                </w:rPr>
                <w:delText>字段说明</w:delText>
              </w:r>
            </w:del>
          </w:p>
        </w:tc>
        <w:tc>
          <w:tcPr>
            <w:tcW w:w="523" w:type="pct"/>
            <w:shd w:val="clear" w:color="auto" w:fill="FBD4B4"/>
            <w:vAlign w:val="center"/>
          </w:tcPr>
          <w:p w14:paraId="3CB990D5" w14:textId="3EA585B7" w:rsidR="00981AE1" w:rsidRPr="00981AE1" w:rsidDel="00C853DD" w:rsidRDefault="00981AE1">
            <w:pPr>
              <w:ind w:left="283" w:hangingChars="135" w:hanging="283"/>
              <w:jc w:val="left"/>
              <w:rPr>
                <w:del w:id="316" w:author="GS" w:date="2020-01-12T22:32:00Z"/>
                <w:rFonts w:ascii="Times New Roman" w:hAnsi="Times New Roman"/>
                <w:szCs w:val="21"/>
              </w:rPr>
              <w:pPrChange w:id="317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18" w:author="GS" w:date="2020-01-12T22:32:00Z">
              <w:r w:rsidRPr="00981AE1" w:rsidDel="00C853DD">
                <w:rPr>
                  <w:rFonts w:ascii="Times New Roman" w:hAnsi="宋体" w:hint="eastAsia"/>
                  <w:szCs w:val="21"/>
                </w:rPr>
                <w:delText>缺省值</w:delText>
              </w:r>
            </w:del>
          </w:p>
        </w:tc>
        <w:tc>
          <w:tcPr>
            <w:tcW w:w="1935" w:type="pct"/>
            <w:shd w:val="clear" w:color="auto" w:fill="FBD4B4"/>
            <w:vAlign w:val="center"/>
          </w:tcPr>
          <w:p w14:paraId="35F61CB6" w14:textId="12F42311" w:rsidR="00981AE1" w:rsidRPr="00981AE1" w:rsidDel="00C853DD" w:rsidRDefault="00981AE1">
            <w:pPr>
              <w:ind w:left="283" w:hangingChars="135" w:hanging="283"/>
              <w:jc w:val="left"/>
              <w:rPr>
                <w:del w:id="319" w:author="GS" w:date="2020-01-12T22:32:00Z"/>
                <w:rFonts w:ascii="Times New Roman" w:hAnsi="Times New Roman"/>
                <w:szCs w:val="21"/>
              </w:rPr>
              <w:pPrChange w:id="320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21" w:author="GS" w:date="2020-01-12T22:32:00Z">
              <w:r w:rsidRPr="00981AE1" w:rsidDel="00C853DD">
                <w:rPr>
                  <w:rFonts w:ascii="Times New Roman" w:hAnsi="宋体" w:hint="eastAsia"/>
                  <w:szCs w:val="21"/>
                </w:rPr>
                <w:delText>备注</w:delText>
              </w:r>
            </w:del>
          </w:p>
        </w:tc>
      </w:tr>
      <w:tr w:rsidR="00981AE1" w:rsidRPr="00981AE1" w:rsidDel="00C853DD" w14:paraId="2C7A004C" w14:textId="5EFA950A" w:rsidTr="00F13A7E">
        <w:trPr>
          <w:trHeight w:val="270"/>
          <w:del w:id="322" w:author="GS" w:date="2020-01-12T22:32:00Z"/>
        </w:trPr>
        <w:tc>
          <w:tcPr>
            <w:tcW w:w="897" w:type="pct"/>
            <w:shd w:val="clear" w:color="auto" w:fill="auto"/>
            <w:vAlign w:val="center"/>
          </w:tcPr>
          <w:p w14:paraId="61FEEAE8" w14:textId="3368DE9A" w:rsidR="00981AE1" w:rsidRPr="00981AE1" w:rsidDel="00C853DD" w:rsidRDefault="00981AE1">
            <w:pPr>
              <w:ind w:left="283" w:hangingChars="135" w:hanging="283"/>
              <w:jc w:val="left"/>
              <w:rPr>
                <w:del w:id="323" w:author="GS" w:date="2020-01-12T22:32:00Z"/>
                <w:rFonts w:ascii="Times New Roman" w:hAnsi="宋体"/>
                <w:szCs w:val="21"/>
              </w:rPr>
              <w:pPrChange w:id="324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25" w:author="GS" w:date="2020-01-12T22:32:00Z">
              <w:r w:rsidRPr="00981AE1" w:rsidDel="00C853DD">
                <w:rPr>
                  <w:rFonts w:ascii="Times New Roman" w:hAnsi="Times New Roman"/>
                  <w:szCs w:val="21"/>
                </w:rPr>
                <w:delText>simulatedTestScoreID</w:delText>
              </w:r>
            </w:del>
          </w:p>
        </w:tc>
        <w:tc>
          <w:tcPr>
            <w:tcW w:w="595" w:type="pct"/>
            <w:shd w:val="clear" w:color="auto" w:fill="auto"/>
            <w:vAlign w:val="center"/>
          </w:tcPr>
          <w:p w14:paraId="0B86B9F9" w14:textId="312F8D58" w:rsidR="00981AE1" w:rsidRPr="00981AE1" w:rsidDel="00C853DD" w:rsidRDefault="00981AE1">
            <w:pPr>
              <w:ind w:left="283" w:hangingChars="135" w:hanging="283"/>
              <w:jc w:val="left"/>
              <w:rPr>
                <w:del w:id="326" w:author="GS" w:date="2020-01-12T22:32:00Z"/>
                <w:rFonts w:ascii="Times New Roman" w:hAnsi="宋体"/>
                <w:szCs w:val="21"/>
              </w:rPr>
              <w:pPrChange w:id="327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28" w:author="GS" w:date="2020-01-12T22:32:00Z">
              <w:r w:rsidRPr="00981AE1" w:rsidDel="00C853DD">
                <w:rPr>
                  <w:rFonts w:ascii="Times New Roman" w:hAnsi="宋体" w:hint="eastAsia"/>
                  <w:szCs w:val="21"/>
                </w:rPr>
                <w:delText>i</w:delText>
              </w:r>
              <w:r w:rsidRPr="00981AE1" w:rsidDel="00C853DD">
                <w:rPr>
                  <w:rFonts w:ascii="Times New Roman" w:hAnsi="宋体"/>
                  <w:szCs w:val="21"/>
                </w:rPr>
                <w:delText>nt</w:delText>
              </w:r>
            </w:del>
          </w:p>
        </w:tc>
        <w:tc>
          <w:tcPr>
            <w:tcW w:w="451" w:type="pct"/>
            <w:shd w:val="clear" w:color="auto" w:fill="auto"/>
            <w:vAlign w:val="center"/>
          </w:tcPr>
          <w:p w14:paraId="4A994A51" w14:textId="39E2195A" w:rsidR="00981AE1" w:rsidRPr="00981AE1" w:rsidDel="00C853DD" w:rsidRDefault="00981AE1">
            <w:pPr>
              <w:ind w:left="283" w:hangingChars="135" w:hanging="283"/>
              <w:jc w:val="left"/>
              <w:rPr>
                <w:del w:id="329" w:author="GS" w:date="2020-01-12T22:32:00Z"/>
                <w:rFonts w:ascii="Times New Roman" w:hAnsi="宋体"/>
                <w:szCs w:val="21"/>
              </w:rPr>
              <w:pPrChange w:id="330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31" w:author="GS" w:date="2020-01-12T22:32:00Z">
              <w:r w:rsidRPr="00981AE1" w:rsidDel="00C853DD">
                <w:rPr>
                  <w:rFonts w:ascii="Times New Roman" w:hAnsi="宋体" w:hint="eastAsia"/>
                  <w:szCs w:val="21"/>
                </w:rPr>
                <w:delText>否</w:delText>
              </w:r>
            </w:del>
          </w:p>
        </w:tc>
        <w:tc>
          <w:tcPr>
            <w:tcW w:w="599" w:type="pct"/>
            <w:shd w:val="clear" w:color="auto" w:fill="auto"/>
            <w:vAlign w:val="center"/>
          </w:tcPr>
          <w:p w14:paraId="75C4DC7D" w14:textId="73D2D032" w:rsidR="00981AE1" w:rsidRPr="00981AE1" w:rsidDel="00C853DD" w:rsidRDefault="00981AE1">
            <w:pPr>
              <w:ind w:left="283" w:hangingChars="135" w:hanging="283"/>
              <w:jc w:val="left"/>
              <w:rPr>
                <w:del w:id="332" w:author="GS" w:date="2020-01-12T22:32:00Z"/>
                <w:rFonts w:ascii="Times New Roman" w:hAnsi="宋体"/>
                <w:szCs w:val="21"/>
              </w:rPr>
              <w:pPrChange w:id="333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34" w:author="GS" w:date="2020-01-12T22:32:00Z">
              <w:r w:rsidRPr="00981AE1" w:rsidDel="00C853DD">
                <w:rPr>
                  <w:rFonts w:ascii="Times New Roman" w:hAnsi="宋体" w:hint="eastAsia"/>
                  <w:szCs w:val="21"/>
                </w:rPr>
                <w:delText>I</w:delText>
              </w:r>
              <w:r w:rsidRPr="00981AE1" w:rsidDel="00C853DD">
                <w:rPr>
                  <w:rFonts w:ascii="Times New Roman" w:hAnsi="宋体"/>
                  <w:szCs w:val="21"/>
                </w:rPr>
                <w:delText>D</w:delText>
              </w:r>
            </w:del>
          </w:p>
        </w:tc>
        <w:tc>
          <w:tcPr>
            <w:tcW w:w="523" w:type="pct"/>
            <w:shd w:val="clear" w:color="auto" w:fill="auto"/>
            <w:vAlign w:val="center"/>
          </w:tcPr>
          <w:p w14:paraId="1C4BAA2A" w14:textId="798A04EC" w:rsidR="00981AE1" w:rsidRPr="00981AE1" w:rsidDel="00C853DD" w:rsidRDefault="00981AE1">
            <w:pPr>
              <w:ind w:left="283" w:hangingChars="135" w:hanging="283"/>
              <w:jc w:val="left"/>
              <w:rPr>
                <w:del w:id="335" w:author="GS" w:date="2020-01-12T22:32:00Z"/>
                <w:rFonts w:ascii="Times New Roman" w:hAnsi="宋体"/>
                <w:szCs w:val="21"/>
              </w:rPr>
              <w:pPrChange w:id="336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</w:p>
        </w:tc>
        <w:tc>
          <w:tcPr>
            <w:tcW w:w="1935" w:type="pct"/>
            <w:shd w:val="clear" w:color="auto" w:fill="auto"/>
            <w:vAlign w:val="center"/>
          </w:tcPr>
          <w:p w14:paraId="1DCBBF63" w14:textId="1F4CC3A7" w:rsidR="00981AE1" w:rsidRPr="00981AE1" w:rsidDel="00C853DD" w:rsidRDefault="00981AE1">
            <w:pPr>
              <w:ind w:left="283" w:hangingChars="135" w:hanging="283"/>
              <w:jc w:val="left"/>
              <w:rPr>
                <w:del w:id="337" w:author="GS" w:date="2020-01-12T22:32:00Z"/>
                <w:rFonts w:ascii="Times New Roman" w:hAnsi="宋体"/>
                <w:szCs w:val="21"/>
              </w:rPr>
              <w:pPrChange w:id="338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39" w:author="GS" w:date="2020-01-12T22:32:00Z">
              <w:r w:rsidRPr="00981AE1" w:rsidDel="00C853DD">
                <w:rPr>
                  <w:rFonts w:ascii="Times New Roman" w:hAnsi="宋体" w:hint="eastAsia"/>
                  <w:szCs w:val="21"/>
                </w:rPr>
                <w:delText>P</w:delText>
              </w:r>
              <w:r w:rsidRPr="00981AE1" w:rsidDel="00C853DD">
                <w:rPr>
                  <w:rFonts w:ascii="Times New Roman" w:hAnsi="宋体"/>
                  <w:szCs w:val="21"/>
                </w:rPr>
                <w:delText>K</w:delText>
              </w:r>
            </w:del>
          </w:p>
        </w:tc>
      </w:tr>
      <w:tr w:rsidR="00981AE1" w:rsidRPr="00981AE1" w:rsidDel="00C853DD" w14:paraId="6BB85D9D" w14:textId="744B761A" w:rsidTr="00F13A7E">
        <w:trPr>
          <w:trHeight w:val="270"/>
          <w:del w:id="340" w:author="GS" w:date="2020-01-12T22:32:00Z"/>
        </w:trPr>
        <w:tc>
          <w:tcPr>
            <w:tcW w:w="897" w:type="pct"/>
            <w:vAlign w:val="center"/>
          </w:tcPr>
          <w:p w14:paraId="5F6A3A73" w14:textId="7B7643DD" w:rsidR="00981AE1" w:rsidRPr="00981AE1" w:rsidDel="00C853DD" w:rsidRDefault="00981AE1">
            <w:pPr>
              <w:ind w:left="283" w:hangingChars="135" w:hanging="283"/>
              <w:jc w:val="left"/>
              <w:rPr>
                <w:del w:id="341" w:author="GS" w:date="2020-01-12T22:32:00Z"/>
                <w:rFonts w:ascii="Times New Roman" w:hAnsi="Times New Roman"/>
                <w:bCs/>
                <w:color w:val="000000"/>
              </w:rPr>
              <w:pPrChange w:id="342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43" w:author="GS" w:date="2020-01-12T22:32:00Z">
              <w:r w:rsidRPr="00981AE1" w:rsidDel="00C853DD">
                <w:rPr>
                  <w:rFonts w:ascii="Times New Roman" w:hAnsi="Times New Roman"/>
                  <w:bCs/>
                  <w:color w:val="000000"/>
                </w:rPr>
                <w:delText>educationNum</w:delText>
              </w:r>
            </w:del>
          </w:p>
        </w:tc>
        <w:tc>
          <w:tcPr>
            <w:tcW w:w="595" w:type="pct"/>
            <w:vAlign w:val="center"/>
          </w:tcPr>
          <w:p w14:paraId="09513BA0" w14:textId="7E91BAAD" w:rsidR="00981AE1" w:rsidRPr="00981AE1" w:rsidDel="00C853DD" w:rsidRDefault="00981AE1">
            <w:pPr>
              <w:ind w:left="283" w:hangingChars="135" w:hanging="283"/>
              <w:jc w:val="left"/>
              <w:rPr>
                <w:del w:id="344" w:author="GS" w:date="2020-01-12T22:32:00Z"/>
                <w:rFonts w:ascii="Times New Roman" w:hAnsi="Times New Roman"/>
                <w:color w:val="000000"/>
              </w:rPr>
              <w:pPrChange w:id="345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46" w:author="GS" w:date="2020-01-12T22:32:00Z">
              <w:r w:rsidRPr="00981AE1" w:rsidDel="00C853DD">
                <w:rPr>
                  <w:rFonts w:ascii="Times New Roman" w:hAnsi="Times New Roman"/>
                  <w:color w:val="000000"/>
                </w:rPr>
                <w:delText>varchar(</w:delText>
              </w:r>
              <w:r w:rsidRPr="00981AE1" w:rsidDel="00C853DD">
                <w:rPr>
                  <w:rFonts w:ascii="Times New Roman" w:hAnsi="Times New Roman" w:hint="eastAsia"/>
                  <w:color w:val="000000"/>
                </w:rPr>
                <w:delText>20</w:delText>
              </w:r>
              <w:r w:rsidRPr="00981AE1" w:rsidDel="00C853DD">
                <w:rPr>
                  <w:rFonts w:ascii="Times New Roman" w:hAnsi="Times New Roman"/>
                  <w:color w:val="000000"/>
                </w:rPr>
                <w:delText>)</w:delText>
              </w:r>
            </w:del>
          </w:p>
        </w:tc>
        <w:tc>
          <w:tcPr>
            <w:tcW w:w="451" w:type="pct"/>
            <w:vAlign w:val="center"/>
          </w:tcPr>
          <w:p w14:paraId="0C69278B" w14:textId="7D7F77A2" w:rsidR="00981AE1" w:rsidRPr="00981AE1" w:rsidDel="00C853DD" w:rsidRDefault="00981AE1">
            <w:pPr>
              <w:ind w:left="283" w:hangingChars="135" w:hanging="283"/>
              <w:jc w:val="left"/>
              <w:rPr>
                <w:del w:id="347" w:author="GS" w:date="2020-01-12T22:32:00Z"/>
                <w:rFonts w:ascii="Times New Roman" w:hAnsi="Times New Roman"/>
                <w:szCs w:val="21"/>
              </w:rPr>
              <w:pPrChange w:id="348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49" w:author="GS" w:date="2020-01-12T22:32:00Z">
              <w:r w:rsidRPr="00981AE1" w:rsidDel="00C853DD">
                <w:rPr>
                  <w:rFonts w:ascii="Times New Roman" w:hAnsi="宋体" w:hint="eastAsia"/>
                  <w:szCs w:val="21"/>
                </w:rPr>
                <w:delText>否</w:delText>
              </w:r>
            </w:del>
          </w:p>
        </w:tc>
        <w:tc>
          <w:tcPr>
            <w:tcW w:w="599" w:type="pct"/>
            <w:vAlign w:val="center"/>
          </w:tcPr>
          <w:p w14:paraId="391EBEBC" w14:textId="6DDF3BB9" w:rsidR="00981AE1" w:rsidRPr="00981AE1" w:rsidDel="00C853DD" w:rsidRDefault="00981AE1">
            <w:pPr>
              <w:ind w:left="283" w:hangingChars="135" w:hanging="283"/>
              <w:jc w:val="left"/>
              <w:rPr>
                <w:del w:id="350" w:author="GS" w:date="2020-01-12T22:32:00Z"/>
                <w:rFonts w:ascii="Times New Roman" w:hAnsi="Times New Roman"/>
                <w:color w:val="000000"/>
              </w:rPr>
              <w:pPrChange w:id="351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52" w:author="GS" w:date="2020-01-12T22:32:00Z">
              <w:r w:rsidRPr="00981AE1" w:rsidDel="00C853DD">
                <w:rPr>
                  <w:rFonts w:ascii="Times New Roman" w:hint="eastAsia"/>
                  <w:color w:val="000000"/>
                </w:rPr>
                <w:delText>培训编号</w:delText>
              </w:r>
            </w:del>
          </w:p>
        </w:tc>
        <w:tc>
          <w:tcPr>
            <w:tcW w:w="523" w:type="pct"/>
            <w:vAlign w:val="center"/>
          </w:tcPr>
          <w:p w14:paraId="6B8817D3" w14:textId="28031DD9" w:rsidR="00981AE1" w:rsidRPr="00981AE1" w:rsidDel="00C853DD" w:rsidRDefault="00981AE1">
            <w:pPr>
              <w:ind w:left="283" w:hangingChars="135" w:hanging="283"/>
              <w:jc w:val="left"/>
              <w:rPr>
                <w:del w:id="353" w:author="GS" w:date="2020-01-12T22:32:00Z"/>
                <w:rFonts w:ascii="Times New Roman" w:hAnsi="Times New Roman"/>
                <w:szCs w:val="21"/>
              </w:rPr>
              <w:pPrChange w:id="354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</w:p>
        </w:tc>
        <w:tc>
          <w:tcPr>
            <w:tcW w:w="1935" w:type="pct"/>
            <w:vAlign w:val="center"/>
          </w:tcPr>
          <w:p w14:paraId="5F06D836" w14:textId="09CC8CCD" w:rsidR="00981AE1" w:rsidRPr="00981AE1" w:rsidDel="00C853DD" w:rsidRDefault="00981AE1">
            <w:pPr>
              <w:ind w:left="283" w:hangingChars="135" w:hanging="283"/>
              <w:jc w:val="left"/>
              <w:rPr>
                <w:del w:id="355" w:author="GS" w:date="2020-01-12T22:32:00Z"/>
                <w:rFonts w:ascii="Times New Roman" w:hAnsi="Times New Roman"/>
                <w:bCs/>
                <w:color w:val="0000FF"/>
              </w:rPr>
              <w:pPrChange w:id="356" w:author="GS" w:date="2020-01-12T22:32:00Z">
                <w:pPr>
                  <w:framePr w:hSpace="180" w:wrap="around" w:vAnchor="text" w:hAnchor="margin" w:y="216"/>
                  <w:ind w:left="360"/>
                  <w:jc w:val="left"/>
                </w:pPr>
              </w:pPrChange>
            </w:pPr>
            <w:del w:id="357" w:author="GS" w:date="2020-01-12T22:32:00Z">
              <w:r w:rsidRPr="00981AE1" w:rsidDel="00C853DD">
                <w:rPr>
                  <w:rFonts w:ascii="Times New Roman" w:hAnsi="Times New Roman"/>
                  <w:bCs/>
                  <w:color w:val="0000FF"/>
                </w:rPr>
                <w:delText>分两种情况</w:delText>
              </w:r>
              <w:r w:rsidRPr="00981AE1" w:rsidDel="00C853DD">
                <w:rPr>
                  <w:rFonts w:ascii="Times New Roman" w:hAnsi="Times New Roman" w:hint="eastAsia"/>
                  <w:bCs/>
                  <w:color w:val="0000FF"/>
                </w:rPr>
                <w:delText>：</w:delText>
              </w:r>
              <w:r w:rsidRPr="00981AE1" w:rsidDel="00C853DD">
                <w:rPr>
                  <w:rFonts w:ascii="Times New Roman" w:hAnsi="Times New Roman" w:hint="eastAsia"/>
                  <w:bCs/>
                  <w:color w:val="0000FF"/>
                </w:rPr>
                <w:delText xml:space="preserve"> </w:delText>
              </w:r>
            </w:del>
          </w:p>
          <w:p w14:paraId="24A17273" w14:textId="70FAA9B3" w:rsidR="00981AE1" w:rsidRPr="00981AE1" w:rsidDel="00C853DD" w:rsidRDefault="00981AE1">
            <w:pPr>
              <w:numPr>
                <w:ilvl w:val="0"/>
                <w:numId w:val="1"/>
              </w:numPr>
              <w:ind w:left="283" w:hangingChars="135" w:hanging="283"/>
              <w:jc w:val="left"/>
              <w:rPr>
                <w:del w:id="358" w:author="GS" w:date="2020-01-12T22:32:00Z"/>
                <w:rFonts w:ascii="Times New Roman" w:hAnsi="Times New Roman"/>
                <w:bCs/>
                <w:color w:val="0000FF"/>
              </w:rPr>
              <w:pPrChange w:id="359" w:author="GS" w:date="2020-01-12T22:32:00Z">
                <w:pPr>
                  <w:framePr w:hSpace="180" w:wrap="around" w:vAnchor="text" w:hAnchor="margin" w:y="216"/>
                  <w:numPr>
                    <w:numId w:val="1"/>
                  </w:numPr>
                  <w:ind w:left="360" w:hanging="360"/>
                  <w:jc w:val="left"/>
                </w:pPr>
              </w:pPrChange>
            </w:pPr>
            <w:del w:id="360" w:author="GS" w:date="2020-01-12T22:32:00Z">
              <w:r w:rsidRPr="00981AE1" w:rsidDel="00C853DD">
                <w:rPr>
                  <w:rFonts w:ascii="Times New Roman" w:hAnsi="Times New Roman"/>
                  <w:bCs/>
                  <w:color w:val="0000FF"/>
                </w:rPr>
                <w:delText>如果是某次培训的模考</w:delText>
              </w:r>
              <w:r w:rsidRPr="00981AE1" w:rsidDel="00C853DD">
                <w:rPr>
                  <w:rFonts w:ascii="Times New Roman" w:hAnsi="Times New Roman" w:hint="eastAsia"/>
                  <w:bCs/>
                  <w:color w:val="0000FF"/>
                </w:rPr>
                <w:delText>，</w:delText>
              </w:r>
              <w:r w:rsidRPr="00981AE1" w:rsidDel="00C853DD">
                <w:rPr>
                  <w:rFonts w:ascii="Times New Roman" w:hAnsi="Times New Roman" w:hint="eastAsia"/>
                  <w:color w:val="0000FF"/>
                </w:rPr>
                <w:delText>来自</w:delText>
              </w:r>
              <w:r w:rsidRPr="00981AE1" w:rsidDel="00C853DD">
                <w:rPr>
                  <w:rFonts w:ascii="Times New Roman" w:hAnsi="Times New Roman" w:hint="eastAsia"/>
                  <w:bCs/>
                  <w:color w:val="0000FF"/>
                </w:rPr>
                <w:delText>(</w:delText>
              </w:r>
              <w:r w:rsidRPr="00981AE1" w:rsidDel="00C853DD">
                <w:rPr>
                  <w:rFonts w:ascii="Times New Roman" w:hAnsi="Times New Roman"/>
                  <w:color w:val="0000FF"/>
                  <w:szCs w:val="21"/>
                </w:rPr>
                <w:delText>EducationInfo_T</w:delText>
              </w:r>
              <w:r w:rsidRPr="00981AE1" w:rsidDel="00C853DD">
                <w:rPr>
                  <w:rFonts w:ascii="Times New Roman" w:hAnsi="Times New Roman" w:hint="eastAsia"/>
                  <w:bCs/>
                  <w:color w:val="0000FF"/>
                </w:rPr>
                <w:delText>)</w:delText>
              </w:r>
              <w:r w:rsidRPr="00981AE1" w:rsidDel="00C853DD">
                <w:rPr>
                  <w:rFonts w:ascii="Times New Roman" w:hAnsi="Times New Roman" w:hint="eastAsia"/>
                  <w:bCs/>
                  <w:color w:val="0000FF"/>
                </w:rPr>
                <w:delText>同名字段</w:delText>
              </w:r>
            </w:del>
          </w:p>
          <w:p w14:paraId="60B06FA8" w14:textId="4173031E" w:rsidR="00981AE1" w:rsidRPr="00981AE1" w:rsidDel="00C853DD" w:rsidRDefault="00981AE1">
            <w:pPr>
              <w:numPr>
                <w:ilvl w:val="0"/>
                <w:numId w:val="1"/>
              </w:numPr>
              <w:ind w:left="283" w:hangingChars="135" w:hanging="283"/>
              <w:jc w:val="left"/>
              <w:rPr>
                <w:del w:id="361" w:author="GS" w:date="2020-01-12T22:32:00Z"/>
                <w:rFonts w:ascii="Times New Roman" w:hAnsi="Times New Roman"/>
                <w:color w:val="000000"/>
              </w:rPr>
              <w:pPrChange w:id="362" w:author="GS" w:date="2020-01-12T22:32:00Z">
                <w:pPr>
                  <w:framePr w:hSpace="180" w:wrap="around" w:vAnchor="text" w:hAnchor="margin" w:y="216"/>
                  <w:numPr>
                    <w:numId w:val="1"/>
                  </w:numPr>
                  <w:ind w:left="360" w:hanging="360"/>
                  <w:jc w:val="left"/>
                </w:pPr>
              </w:pPrChange>
            </w:pPr>
            <w:del w:id="363" w:author="GS" w:date="2020-01-12T22:32:00Z">
              <w:r w:rsidRPr="00981AE1" w:rsidDel="00C853DD">
                <w:rPr>
                  <w:rFonts w:ascii="Times New Roman" w:hAnsi="Times New Roman" w:hint="eastAsia"/>
                  <w:bCs/>
                  <w:color w:val="000000"/>
                </w:rPr>
                <w:delText>自行选择的测试，则：提交成绩时间（</w:delText>
              </w:r>
              <w:r w:rsidRPr="00981AE1" w:rsidDel="00C853DD">
                <w:rPr>
                  <w:rFonts w:ascii="Times New Roman" w:hint="eastAsia"/>
                  <w:color w:val="000000"/>
                </w:rPr>
                <w:delText>年（</w:delText>
              </w:r>
              <w:r w:rsidRPr="00981AE1" w:rsidDel="00C853DD">
                <w:rPr>
                  <w:rFonts w:ascii="Times New Roman" w:hint="eastAsia"/>
                  <w:color w:val="000000"/>
                </w:rPr>
                <w:delText>4</w:delText>
              </w:r>
              <w:r w:rsidRPr="00981AE1" w:rsidDel="00C853DD">
                <w:rPr>
                  <w:rFonts w:ascii="Times New Roman" w:hint="eastAsia"/>
                  <w:color w:val="000000"/>
                </w:rPr>
                <w:delText>）月（</w:delText>
              </w:r>
              <w:r w:rsidRPr="00981AE1" w:rsidDel="00C853DD">
                <w:rPr>
                  <w:rFonts w:ascii="Times New Roman" w:hint="eastAsia"/>
                  <w:color w:val="000000"/>
                </w:rPr>
                <w:delText>2</w:delText>
              </w:r>
              <w:r w:rsidRPr="00981AE1" w:rsidDel="00C853DD">
                <w:rPr>
                  <w:rFonts w:ascii="Times New Roman" w:hint="eastAsia"/>
                  <w:color w:val="000000"/>
                </w:rPr>
                <w:delText>）日（</w:delText>
              </w:r>
              <w:r w:rsidRPr="00981AE1" w:rsidDel="00C853DD">
                <w:rPr>
                  <w:rFonts w:ascii="Times New Roman" w:hint="eastAsia"/>
                  <w:color w:val="000000"/>
                </w:rPr>
                <w:delText>2</w:delText>
              </w:r>
              <w:r w:rsidRPr="00981AE1" w:rsidDel="00C853DD">
                <w:rPr>
                  <w:rFonts w:ascii="Times New Roman" w:hint="eastAsia"/>
                  <w:color w:val="000000"/>
                </w:rPr>
                <w:delText>）十（</w:delText>
              </w:r>
              <w:r w:rsidRPr="00981AE1" w:rsidDel="00C853DD">
                <w:rPr>
                  <w:rFonts w:ascii="Times New Roman" w:hint="eastAsia"/>
                  <w:color w:val="000000"/>
                </w:rPr>
                <w:delText>2</w:delText>
              </w:r>
              <w:r w:rsidRPr="00981AE1" w:rsidDel="00C853DD">
                <w:rPr>
                  <w:rFonts w:ascii="Times New Roman" w:hint="eastAsia"/>
                  <w:color w:val="000000"/>
                </w:rPr>
                <w:delText>）分（</w:delText>
              </w:r>
              <w:r w:rsidRPr="00981AE1" w:rsidDel="00C853DD">
                <w:rPr>
                  <w:rFonts w:ascii="Times New Roman" w:hint="eastAsia"/>
                  <w:color w:val="000000"/>
                </w:rPr>
                <w:delText>2</w:delText>
              </w:r>
              <w:r w:rsidRPr="00981AE1" w:rsidDel="00C853DD">
                <w:rPr>
                  <w:rFonts w:ascii="Times New Roman" w:hint="eastAsia"/>
                  <w:color w:val="000000"/>
                </w:rPr>
                <w:delText>））</w:delText>
              </w:r>
              <w:r w:rsidRPr="00981AE1" w:rsidDel="00C853DD">
                <w:rPr>
                  <w:rFonts w:ascii="Times New Roman" w:hint="eastAsia"/>
                  <w:color w:val="000000"/>
                </w:rPr>
                <w:delText>+</w:delText>
              </w:r>
              <w:r w:rsidRPr="00981AE1" w:rsidDel="00C853DD">
                <w:rPr>
                  <w:rFonts w:ascii="Times New Roman" w:hint="eastAsia"/>
                  <w:color w:val="000000"/>
                </w:rPr>
                <w:delText>“</w:delText>
              </w:r>
              <w:r w:rsidRPr="00981AE1" w:rsidDel="00C853DD">
                <w:rPr>
                  <w:rFonts w:ascii="Times New Roman" w:hAnsi="Times New Roman" w:hint="eastAsia"/>
                  <w:bCs/>
                  <w:color w:val="0000FF"/>
                </w:rPr>
                <w:delText>自测”，例如：</w:delText>
              </w:r>
              <w:r w:rsidRPr="00981AE1" w:rsidDel="00C853DD">
                <w:rPr>
                  <w:rFonts w:ascii="Times New Roman" w:hAnsi="Times New Roman" w:hint="eastAsia"/>
                  <w:bCs/>
                  <w:color w:val="0000FF"/>
                </w:rPr>
                <w:delText>2</w:delText>
              </w:r>
              <w:r w:rsidRPr="00981AE1" w:rsidDel="00C853DD">
                <w:rPr>
                  <w:rFonts w:ascii="Times New Roman" w:hAnsi="Times New Roman"/>
                  <w:bCs/>
                  <w:color w:val="0000FF"/>
                </w:rPr>
                <w:delText>01907162305</w:delText>
              </w:r>
              <w:r w:rsidRPr="00981AE1" w:rsidDel="00C853DD">
                <w:rPr>
                  <w:rFonts w:ascii="Times New Roman" w:hAnsi="Times New Roman" w:hint="eastAsia"/>
                  <w:bCs/>
                  <w:color w:val="0000FF"/>
                </w:rPr>
                <w:delText>自</w:delText>
              </w:r>
              <w:r w:rsidRPr="00981AE1" w:rsidDel="00C853DD">
                <w:rPr>
                  <w:rFonts w:ascii="Times New Roman" w:hAnsi="Times New Roman"/>
                  <w:bCs/>
                  <w:color w:val="0000FF"/>
                </w:rPr>
                <w:delText>测</w:delText>
              </w:r>
              <w:r w:rsidRPr="00981AE1" w:rsidDel="00C853DD">
                <w:rPr>
                  <w:rFonts w:ascii="Times New Roman" w:hint="eastAsia"/>
                  <w:color w:val="000000"/>
                </w:rPr>
                <w:delText>，</w:delText>
              </w:r>
            </w:del>
          </w:p>
        </w:tc>
      </w:tr>
      <w:tr w:rsidR="00981AE1" w:rsidRPr="00981AE1" w:rsidDel="00C853DD" w14:paraId="390E1426" w14:textId="2C013252" w:rsidTr="00F13A7E">
        <w:trPr>
          <w:trHeight w:val="270"/>
          <w:del w:id="364" w:author="GS" w:date="2020-01-12T22:32:00Z"/>
        </w:trPr>
        <w:tc>
          <w:tcPr>
            <w:tcW w:w="897" w:type="pct"/>
            <w:vAlign w:val="center"/>
          </w:tcPr>
          <w:p w14:paraId="1AEC4B38" w14:textId="1BAD7F42" w:rsidR="00981AE1" w:rsidRPr="00981AE1" w:rsidDel="00C853DD" w:rsidRDefault="00981AE1">
            <w:pPr>
              <w:ind w:left="283" w:hangingChars="135" w:hanging="283"/>
              <w:jc w:val="left"/>
              <w:rPr>
                <w:del w:id="365" w:author="GS" w:date="2020-01-12T22:32:00Z"/>
                <w:rFonts w:ascii="Times New Roman" w:hAnsi="Times New Roman"/>
                <w:color w:val="000000"/>
              </w:rPr>
              <w:pPrChange w:id="366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67" w:author="GS" w:date="2020-01-12T22:32:00Z">
              <w:r w:rsidRPr="00981AE1" w:rsidDel="00C853DD">
                <w:rPr>
                  <w:rFonts w:ascii="Times New Roman" w:hAnsi="Times New Roman"/>
                  <w:color w:val="000000"/>
                </w:rPr>
                <w:delText>educationName</w:delText>
              </w:r>
            </w:del>
          </w:p>
        </w:tc>
        <w:tc>
          <w:tcPr>
            <w:tcW w:w="595" w:type="pct"/>
            <w:vAlign w:val="center"/>
          </w:tcPr>
          <w:p w14:paraId="760E6E7E" w14:textId="1717F394" w:rsidR="00981AE1" w:rsidRPr="00981AE1" w:rsidDel="00C853DD" w:rsidRDefault="00981AE1">
            <w:pPr>
              <w:ind w:left="283" w:hangingChars="135" w:hanging="283"/>
              <w:jc w:val="left"/>
              <w:rPr>
                <w:del w:id="368" w:author="GS" w:date="2020-01-12T22:32:00Z"/>
                <w:rFonts w:ascii="Times New Roman" w:hAnsi="Times New Roman"/>
                <w:color w:val="000000"/>
              </w:rPr>
              <w:pPrChange w:id="369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70" w:author="GS" w:date="2020-01-12T22:32:00Z">
              <w:r w:rsidRPr="00981AE1" w:rsidDel="00C853DD">
                <w:rPr>
                  <w:rFonts w:ascii="Times New Roman" w:hAnsi="Times New Roman"/>
                  <w:color w:val="000000"/>
                </w:rPr>
                <w:delText>nvarchar(</w:delText>
              </w:r>
              <w:r w:rsidRPr="00981AE1" w:rsidDel="00C853DD">
                <w:rPr>
                  <w:rFonts w:ascii="Times New Roman" w:hAnsi="Times New Roman" w:hint="eastAsia"/>
                  <w:color w:val="000000"/>
                </w:rPr>
                <w:delText>3</w:delText>
              </w:r>
              <w:r w:rsidRPr="00981AE1" w:rsidDel="00C853DD">
                <w:rPr>
                  <w:rFonts w:ascii="Times New Roman" w:hAnsi="Times New Roman"/>
                  <w:color w:val="000000"/>
                </w:rPr>
                <w:delText>0)</w:delText>
              </w:r>
            </w:del>
          </w:p>
        </w:tc>
        <w:tc>
          <w:tcPr>
            <w:tcW w:w="451" w:type="pct"/>
            <w:vAlign w:val="center"/>
          </w:tcPr>
          <w:p w14:paraId="22B1DF19" w14:textId="0CE83608" w:rsidR="00981AE1" w:rsidRPr="00981AE1" w:rsidDel="00C853DD" w:rsidRDefault="00981AE1">
            <w:pPr>
              <w:ind w:left="283" w:hangingChars="135" w:hanging="283"/>
              <w:jc w:val="left"/>
              <w:rPr>
                <w:del w:id="371" w:author="GS" w:date="2020-01-12T22:32:00Z"/>
                <w:rFonts w:ascii="Times New Roman" w:hAnsi="Times New Roman"/>
                <w:szCs w:val="21"/>
              </w:rPr>
              <w:pPrChange w:id="372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</w:p>
        </w:tc>
        <w:tc>
          <w:tcPr>
            <w:tcW w:w="599" w:type="pct"/>
            <w:vAlign w:val="center"/>
          </w:tcPr>
          <w:p w14:paraId="1CC8775C" w14:textId="5CB0076F" w:rsidR="00981AE1" w:rsidRPr="00981AE1" w:rsidDel="00C853DD" w:rsidRDefault="00981AE1">
            <w:pPr>
              <w:ind w:left="283" w:hangingChars="135" w:hanging="283"/>
              <w:jc w:val="left"/>
              <w:rPr>
                <w:del w:id="373" w:author="GS" w:date="2020-01-12T22:32:00Z"/>
                <w:rFonts w:ascii="Times New Roman"/>
                <w:color w:val="000000"/>
              </w:rPr>
              <w:pPrChange w:id="374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75" w:author="GS" w:date="2020-01-12T22:32:00Z">
              <w:r w:rsidRPr="00981AE1" w:rsidDel="00C853DD">
                <w:rPr>
                  <w:rFonts w:ascii="Times New Roman" w:hint="eastAsia"/>
                  <w:color w:val="000000"/>
                </w:rPr>
                <w:delText>培训名称</w:delText>
              </w:r>
            </w:del>
          </w:p>
        </w:tc>
        <w:tc>
          <w:tcPr>
            <w:tcW w:w="523" w:type="pct"/>
            <w:vAlign w:val="center"/>
          </w:tcPr>
          <w:p w14:paraId="5197BD84" w14:textId="681A1A1E" w:rsidR="00981AE1" w:rsidRPr="00981AE1" w:rsidDel="00C853DD" w:rsidRDefault="00981AE1">
            <w:pPr>
              <w:ind w:left="283" w:hangingChars="135" w:hanging="283"/>
              <w:jc w:val="left"/>
              <w:rPr>
                <w:del w:id="376" w:author="GS" w:date="2020-01-12T22:32:00Z"/>
                <w:rFonts w:ascii="Times New Roman" w:hAnsi="Times New Roman"/>
                <w:szCs w:val="21"/>
              </w:rPr>
              <w:pPrChange w:id="377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</w:p>
        </w:tc>
        <w:tc>
          <w:tcPr>
            <w:tcW w:w="1935" w:type="pct"/>
            <w:vAlign w:val="center"/>
          </w:tcPr>
          <w:p w14:paraId="454E5A87" w14:textId="6F7AD530" w:rsidR="00981AE1" w:rsidRPr="00981AE1" w:rsidDel="00C853DD" w:rsidRDefault="00981AE1">
            <w:pPr>
              <w:ind w:left="283" w:hangingChars="135" w:hanging="283"/>
              <w:jc w:val="left"/>
              <w:rPr>
                <w:del w:id="378" w:author="GS" w:date="2020-01-12T22:32:00Z"/>
                <w:rFonts w:ascii="Times New Roman" w:hAnsi="Times New Roman"/>
                <w:color w:val="000000"/>
                <w:szCs w:val="21"/>
              </w:rPr>
              <w:pPrChange w:id="379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80" w:author="GS" w:date="2020-01-12T22:32:00Z">
              <w:r w:rsidRPr="00981AE1" w:rsidDel="00C853DD">
                <w:rPr>
                  <w:rFonts w:ascii="Times New Roman" w:hAnsi="Times New Roman" w:hint="eastAsia"/>
                  <w:color w:val="000000"/>
                  <w:szCs w:val="21"/>
                </w:rPr>
                <w:delText>与以上对应两种情况：</w:delText>
              </w:r>
            </w:del>
          </w:p>
          <w:p w14:paraId="69F3C442" w14:textId="26488569" w:rsidR="00981AE1" w:rsidRPr="00981AE1" w:rsidDel="00C853DD" w:rsidRDefault="00981AE1">
            <w:pPr>
              <w:ind w:left="283" w:hangingChars="135" w:hanging="283"/>
              <w:jc w:val="left"/>
              <w:rPr>
                <w:del w:id="381" w:author="GS" w:date="2020-01-12T22:32:00Z"/>
                <w:rFonts w:ascii="Times New Roman" w:hAnsi="Times New Roman"/>
                <w:color w:val="000000"/>
                <w:szCs w:val="21"/>
              </w:rPr>
              <w:pPrChange w:id="382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83" w:author="GS" w:date="2020-01-12T22:32:00Z">
              <w:r w:rsidRPr="00981AE1" w:rsidDel="00C853DD">
                <w:rPr>
                  <w:rFonts w:ascii="Times New Roman" w:hAnsi="Times New Roman" w:hint="eastAsia"/>
                  <w:color w:val="000000"/>
                  <w:szCs w:val="21"/>
                </w:rPr>
                <w:delText>1</w:delText>
              </w:r>
              <w:r w:rsidRPr="00981AE1" w:rsidDel="00C853DD">
                <w:rPr>
                  <w:rFonts w:ascii="Times New Roman" w:hAnsi="Times New Roman" w:hint="eastAsia"/>
                  <w:color w:val="000000"/>
                  <w:szCs w:val="21"/>
                </w:rPr>
                <w:delText>、自动提取</w:delText>
              </w:r>
              <w:r w:rsidRPr="00981AE1" w:rsidDel="00C853DD">
                <w:rPr>
                  <w:rFonts w:ascii="Times New Roman" w:hAnsi="Times New Roman" w:hint="eastAsia"/>
                  <w:bCs/>
                  <w:color w:val="0000FF"/>
                </w:rPr>
                <w:delText>(</w:delText>
              </w:r>
              <w:r w:rsidRPr="00981AE1" w:rsidDel="00C853DD">
                <w:rPr>
                  <w:rFonts w:ascii="Times New Roman" w:hAnsi="Times New Roman"/>
                  <w:color w:val="0000FF"/>
                  <w:szCs w:val="21"/>
                </w:rPr>
                <w:delText>EducationInfo_T</w:delText>
              </w:r>
              <w:r w:rsidRPr="00981AE1" w:rsidDel="00C853DD">
                <w:rPr>
                  <w:rFonts w:ascii="Times New Roman" w:hAnsi="Times New Roman" w:hint="eastAsia"/>
                  <w:bCs/>
                  <w:color w:val="0000FF"/>
                </w:rPr>
                <w:delText>)</w:delText>
              </w:r>
              <w:r w:rsidRPr="00981AE1" w:rsidDel="00C853DD">
                <w:rPr>
                  <w:rFonts w:ascii="Times New Roman" w:hAnsi="Times New Roman" w:hint="eastAsia"/>
                  <w:bCs/>
                  <w:color w:val="0000FF"/>
                </w:rPr>
                <w:delText>同名字段</w:delText>
              </w:r>
            </w:del>
          </w:p>
          <w:p w14:paraId="47BD024D" w14:textId="298D479E" w:rsidR="00981AE1" w:rsidRPr="00981AE1" w:rsidDel="00C853DD" w:rsidRDefault="00981AE1">
            <w:pPr>
              <w:ind w:left="283" w:hangingChars="135" w:hanging="283"/>
              <w:jc w:val="left"/>
              <w:rPr>
                <w:del w:id="384" w:author="GS" w:date="2020-01-12T22:32:00Z"/>
                <w:rFonts w:ascii="Times New Roman" w:hAnsi="Times New Roman"/>
                <w:color w:val="000000"/>
                <w:szCs w:val="21"/>
              </w:rPr>
              <w:pPrChange w:id="385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86" w:author="GS" w:date="2020-01-12T22:32:00Z">
              <w:r w:rsidRPr="00981AE1" w:rsidDel="00C853DD">
                <w:rPr>
                  <w:rFonts w:ascii="Times New Roman" w:hAnsi="Times New Roman" w:hint="eastAsia"/>
                  <w:color w:val="000000"/>
                  <w:szCs w:val="21"/>
                </w:rPr>
                <w:delText>2</w:delText>
              </w:r>
              <w:r w:rsidRPr="00981AE1" w:rsidDel="00C853DD">
                <w:rPr>
                  <w:rFonts w:ascii="Times New Roman" w:hAnsi="Times New Roman" w:hint="eastAsia"/>
                  <w:color w:val="000000"/>
                  <w:szCs w:val="21"/>
                </w:rPr>
                <w:delText>、</w:delText>
              </w:r>
              <w:r w:rsidRPr="00981AE1" w:rsidDel="00C853DD">
                <w:rPr>
                  <w:rFonts w:ascii="Times New Roman" w:hAnsi="Times New Roman" w:hint="eastAsia"/>
                  <w:bCs/>
                  <w:color w:val="000000"/>
                </w:rPr>
                <w:delText>上述相同时间</w:delText>
              </w:r>
              <w:r w:rsidRPr="00981AE1" w:rsidDel="00C853DD">
                <w:rPr>
                  <w:rFonts w:ascii="Times New Roman" w:hint="eastAsia"/>
                  <w:color w:val="000000"/>
                </w:rPr>
                <w:delText>+</w:delText>
              </w:r>
              <w:r w:rsidRPr="00981AE1" w:rsidDel="00C853DD">
                <w:rPr>
                  <w:rFonts w:ascii="Times New Roman" w:hAnsi="Times New Roman" w:hint="eastAsia"/>
                  <w:color w:val="000000"/>
                  <w:szCs w:val="21"/>
                </w:rPr>
                <w:delText>“随机</w:delText>
              </w:r>
              <w:r w:rsidRPr="00981AE1" w:rsidDel="00C853DD">
                <w:rPr>
                  <w:rFonts w:ascii="Times New Roman" w:hAnsi="Times New Roman" w:hint="eastAsia"/>
                  <w:bCs/>
                  <w:color w:val="000000"/>
                </w:rPr>
                <w:delText>自测”</w:delText>
              </w:r>
            </w:del>
          </w:p>
        </w:tc>
      </w:tr>
      <w:tr w:rsidR="00981AE1" w:rsidRPr="00981AE1" w:rsidDel="00C853DD" w14:paraId="4865AC63" w14:textId="0F4ECE72" w:rsidTr="00F13A7E">
        <w:trPr>
          <w:trHeight w:val="270"/>
          <w:del w:id="387" w:author="GS" w:date="2020-01-12T22:32:00Z"/>
        </w:trPr>
        <w:tc>
          <w:tcPr>
            <w:tcW w:w="897" w:type="pct"/>
            <w:vAlign w:val="center"/>
          </w:tcPr>
          <w:p w14:paraId="6C27B6EA" w14:textId="61BD0869" w:rsidR="00981AE1" w:rsidRPr="00981AE1" w:rsidDel="00C853DD" w:rsidRDefault="00981AE1">
            <w:pPr>
              <w:ind w:left="283" w:hangingChars="135" w:hanging="283"/>
              <w:jc w:val="left"/>
              <w:rPr>
                <w:del w:id="388" w:author="GS" w:date="2020-01-12T22:32:00Z"/>
                <w:rFonts w:ascii="Times New Roman" w:hAnsi="Times New Roman"/>
                <w:color w:val="000000"/>
              </w:rPr>
              <w:pPrChange w:id="389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90" w:author="GS" w:date="2020-01-12T22:32:00Z">
              <w:r w:rsidRPr="00981AE1" w:rsidDel="00C853DD">
                <w:rPr>
                  <w:rFonts w:ascii="Times New Roman" w:hAnsi="Times New Roman"/>
                  <w:bCs/>
                  <w:color w:val="000000"/>
                </w:rPr>
                <w:delText>EmployeeNum</w:delText>
              </w:r>
            </w:del>
          </w:p>
        </w:tc>
        <w:tc>
          <w:tcPr>
            <w:tcW w:w="595" w:type="pct"/>
            <w:vAlign w:val="center"/>
          </w:tcPr>
          <w:p w14:paraId="4AA1294A" w14:textId="0FEEDE68" w:rsidR="00981AE1" w:rsidRPr="00981AE1" w:rsidDel="00C853DD" w:rsidRDefault="00981AE1">
            <w:pPr>
              <w:ind w:left="283" w:hangingChars="135" w:hanging="283"/>
              <w:jc w:val="left"/>
              <w:rPr>
                <w:del w:id="391" w:author="GS" w:date="2020-01-12T22:32:00Z"/>
                <w:rFonts w:ascii="Times New Roman" w:hAnsi="Times New Roman"/>
                <w:color w:val="000000"/>
              </w:rPr>
              <w:pPrChange w:id="392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93" w:author="GS" w:date="2020-01-12T22:32:00Z">
              <w:r w:rsidRPr="00981AE1" w:rsidDel="00C853DD">
                <w:rPr>
                  <w:rFonts w:ascii="Times New Roman" w:hAnsi="Times New Roman"/>
                  <w:color w:val="000000"/>
                </w:rPr>
                <w:delText>varchar (10)</w:delText>
              </w:r>
            </w:del>
          </w:p>
        </w:tc>
        <w:tc>
          <w:tcPr>
            <w:tcW w:w="451" w:type="pct"/>
            <w:vAlign w:val="center"/>
          </w:tcPr>
          <w:p w14:paraId="23B9E682" w14:textId="27E46EC9" w:rsidR="00981AE1" w:rsidRPr="00981AE1" w:rsidDel="00C853DD" w:rsidRDefault="00981AE1">
            <w:pPr>
              <w:ind w:left="283" w:hangingChars="135" w:hanging="283"/>
              <w:jc w:val="left"/>
              <w:rPr>
                <w:del w:id="394" w:author="GS" w:date="2020-01-12T22:32:00Z"/>
                <w:rFonts w:ascii="Times New Roman" w:hAnsi="Times New Roman"/>
                <w:szCs w:val="21"/>
              </w:rPr>
              <w:pPrChange w:id="395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96" w:author="GS" w:date="2020-01-12T22:32:00Z">
              <w:r w:rsidRPr="00981AE1" w:rsidDel="00C853DD">
                <w:rPr>
                  <w:rFonts w:ascii="Times New Roman" w:hAnsi="宋体" w:hint="eastAsia"/>
                  <w:szCs w:val="21"/>
                </w:rPr>
                <w:delText>否</w:delText>
              </w:r>
            </w:del>
          </w:p>
        </w:tc>
        <w:tc>
          <w:tcPr>
            <w:tcW w:w="599" w:type="pct"/>
            <w:vAlign w:val="center"/>
          </w:tcPr>
          <w:p w14:paraId="2DCCCEE9" w14:textId="61502071" w:rsidR="00981AE1" w:rsidRPr="00981AE1" w:rsidDel="00C853DD" w:rsidRDefault="00981AE1">
            <w:pPr>
              <w:ind w:left="283" w:hangingChars="135" w:hanging="283"/>
              <w:jc w:val="left"/>
              <w:rPr>
                <w:del w:id="397" w:author="GS" w:date="2020-01-12T22:32:00Z"/>
                <w:rFonts w:ascii="Times New Roman" w:hAnsi="Times New Roman"/>
                <w:color w:val="000000"/>
              </w:rPr>
              <w:pPrChange w:id="398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399" w:author="GS" w:date="2020-01-12T22:32:00Z">
              <w:r w:rsidRPr="00981AE1" w:rsidDel="00C853DD">
                <w:rPr>
                  <w:rFonts w:ascii="Times New Roman" w:hint="eastAsia"/>
                  <w:color w:val="000000"/>
                </w:rPr>
                <w:delText>员工编号</w:delText>
              </w:r>
            </w:del>
          </w:p>
        </w:tc>
        <w:tc>
          <w:tcPr>
            <w:tcW w:w="523" w:type="pct"/>
            <w:vAlign w:val="center"/>
          </w:tcPr>
          <w:p w14:paraId="252A97A3" w14:textId="59F97361" w:rsidR="00981AE1" w:rsidRPr="00981AE1" w:rsidDel="00C853DD" w:rsidRDefault="00981AE1">
            <w:pPr>
              <w:ind w:left="283" w:hangingChars="135" w:hanging="283"/>
              <w:jc w:val="left"/>
              <w:rPr>
                <w:del w:id="400" w:author="GS" w:date="2020-01-12T22:32:00Z"/>
                <w:rFonts w:ascii="Times New Roman" w:hAnsi="Times New Roman"/>
                <w:szCs w:val="21"/>
              </w:rPr>
              <w:pPrChange w:id="401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</w:p>
        </w:tc>
        <w:tc>
          <w:tcPr>
            <w:tcW w:w="1935" w:type="pct"/>
            <w:vAlign w:val="center"/>
          </w:tcPr>
          <w:p w14:paraId="6E081DA1" w14:textId="75386385" w:rsidR="00981AE1" w:rsidRPr="00981AE1" w:rsidDel="00C853DD" w:rsidRDefault="00981AE1">
            <w:pPr>
              <w:ind w:left="283" w:hangingChars="135" w:hanging="283"/>
              <w:jc w:val="left"/>
              <w:rPr>
                <w:del w:id="402" w:author="GS" w:date="2020-01-12T22:32:00Z"/>
                <w:color w:val="0000FF"/>
              </w:rPr>
              <w:pPrChange w:id="403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404" w:author="GS" w:date="2020-01-12T22:32:00Z">
              <w:r w:rsidRPr="00981AE1" w:rsidDel="00C853DD">
                <w:rPr>
                  <w:rFonts w:hint="eastAsia"/>
                  <w:color w:val="0000FF"/>
                </w:rPr>
                <w:delText xml:space="preserve"> (</w:delText>
              </w:r>
              <w:r w:rsidRPr="00981AE1" w:rsidDel="00C853DD">
                <w:rPr>
                  <w:rFonts w:ascii="宋体" w:hAnsi="宋体" w:cs="Arial"/>
                  <w:color w:val="0000FF"/>
                  <w:szCs w:val="21"/>
                </w:rPr>
                <w:delText>EmployeeInfo_T</w:delText>
              </w:r>
              <w:r w:rsidRPr="00981AE1" w:rsidDel="00C853DD">
                <w:rPr>
                  <w:rFonts w:hint="eastAsia"/>
                  <w:color w:val="0000FF"/>
                </w:rPr>
                <w:delText>)</w:delText>
              </w:r>
            </w:del>
          </w:p>
        </w:tc>
      </w:tr>
      <w:tr w:rsidR="00981AE1" w:rsidRPr="00981AE1" w:rsidDel="00C853DD" w14:paraId="13BA51CC" w14:textId="5C5F80A8" w:rsidTr="00F13A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  <w:del w:id="405" w:author="GS" w:date="2020-01-12T22:32:00Z"/>
        </w:trPr>
        <w:tc>
          <w:tcPr>
            <w:tcW w:w="89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33863" w14:textId="2AF27552" w:rsidR="00981AE1" w:rsidRPr="00981AE1" w:rsidDel="00C853DD" w:rsidRDefault="00981AE1">
            <w:pPr>
              <w:ind w:left="283" w:hangingChars="135" w:hanging="283"/>
              <w:rPr>
                <w:del w:id="406" w:author="GS" w:date="2020-01-12T22:32:00Z"/>
                <w:rFonts w:ascii="宋体" w:eastAsia="宋体" w:hAnsi="宋体" w:cs="Arial"/>
                <w:szCs w:val="21"/>
              </w:rPr>
              <w:pPrChange w:id="407" w:author="GS" w:date="2020-01-12T22:32:00Z">
                <w:pPr>
                  <w:framePr w:hSpace="180" w:wrap="around" w:vAnchor="text" w:hAnchor="margin" w:y="216"/>
                </w:pPr>
              </w:pPrChange>
            </w:pPr>
            <w:del w:id="408" w:author="GS" w:date="2020-01-12T22:32:00Z">
              <w:r w:rsidRPr="00981AE1" w:rsidDel="00C853DD">
                <w:rPr>
                  <w:rFonts w:ascii="宋体" w:eastAsia="宋体" w:hAnsi="宋体" w:cs="Arial"/>
                  <w:szCs w:val="21"/>
                </w:rPr>
                <w:delText>eduCategoryID</w:delText>
              </w:r>
            </w:del>
          </w:p>
        </w:tc>
        <w:tc>
          <w:tcPr>
            <w:tcW w:w="59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739C8" w14:textId="2FF5C028" w:rsidR="00981AE1" w:rsidRPr="00981AE1" w:rsidDel="00C853DD" w:rsidRDefault="00981AE1">
            <w:pPr>
              <w:ind w:left="283" w:right="-57" w:hangingChars="135" w:hanging="283"/>
              <w:rPr>
                <w:del w:id="409" w:author="GS" w:date="2020-01-12T22:32:00Z"/>
                <w:rFonts w:ascii="宋体" w:eastAsia="宋体" w:hAnsi="宋体"/>
                <w:color w:val="000000"/>
                <w:szCs w:val="21"/>
              </w:rPr>
              <w:pPrChange w:id="410" w:author="GS" w:date="2020-01-12T22:32:00Z">
                <w:pPr>
                  <w:framePr w:hSpace="180" w:wrap="around" w:vAnchor="text" w:hAnchor="margin" w:y="216"/>
                  <w:ind w:right="-57"/>
                </w:pPr>
              </w:pPrChange>
            </w:pPr>
            <w:del w:id="411" w:author="GS" w:date="2020-01-12T22:32:00Z">
              <w:r w:rsidRPr="00981AE1" w:rsidDel="00C853DD">
                <w:rPr>
                  <w:rFonts w:ascii="宋体" w:eastAsia="宋体" w:hAnsi="宋体" w:hint="eastAsia"/>
                  <w:color w:val="000000"/>
                  <w:szCs w:val="21"/>
                </w:rPr>
                <w:delText>int</w:delText>
              </w:r>
            </w:del>
          </w:p>
        </w:tc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A08566" w14:textId="01D98844" w:rsidR="00981AE1" w:rsidRPr="00981AE1" w:rsidDel="00C853DD" w:rsidRDefault="00981AE1">
            <w:pPr>
              <w:ind w:left="283" w:hangingChars="135" w:hanging="283"/>
              <w:rPr>
                <w:del w:id="412" w:author="GS" w:date="2020-01-12T22:32:00Z"/>
                <w:rFonts w:ascii="宋体" w:eastAsia="宋体" w:hAnsi="宋体" w:cs="Arial"/>
                <w:szCs w:val="21"/>
              </w:rPr>
              <w:pPrChange w:id="413" w:author="GS" w:date="2020-01-12T22:32:00Z">
                <w:pPr>
                  <w:framePr w:hSpace="180" w:wrap="around" w:vAnchor="text" w:hAnchor="margin" w:y="216"/>
                </w:pPr>
              </w:pPrChange>
            </w:pPr>
          </w:p>
        </w:tc>
        <w:tc>
          <w:tcPr>
            <w:tcW w:w="599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2A686E" w14:textId="45058538" w:rsidR="00981AE1" w:rsidRPr="00981AE1" w:rsidDel="00C853DD" w:rsidRDefault="00981AE1">
            <w:pPr>
              <w:ind w:left="283" w:hangingChars="135" w:hanging="283"/>
              <w:rPr>
                <w:del w:id="414" w:author="GS" w:date="2020-01-12T22:32:00Z"/>
                <w:rFonts w:ascii="宋体" w:eastAsia="宋体" w:hAnsi="宋体"/>
                <w:color w:val="000000"/>
                <w:szCs w:val="21"/>
              </w:rPr>
              <w:pPrChange w:id="415" w:author="GS" w:date="2020-01-12T22:32:00Z">
                <w:pPr>
                  <w:framePr w:hSpace="180" w:wrap="around" w:vAnchor="text" w:hAnchor="margin" w:y="216"/>
                </w:pPr>
              </w:pPrChange>
            </w:pPr>
            <w:del w:id="416" w:author="GS" w:date="2020-01-12T22:32:00Z">
              <w:r w:rsidRPr="00981AE1" w:rsidDel="00C853DD">
                <w:rPr>
                  <w:rFonts w:ascii="宋体" w:eastAsia="宋体" w:hAnsi="宋体" w:hint="eastAsia"/>
                  <w:color w:val="000000"/>
                  <w:szCs w:val="21"/>
                </w:rPr>
                <w:delText>培训分类i</w:delText>
              </w:r>
              <w:r w:rsidRPr="00981AE1" w:rsidDel="00C853DD">
                <w:rPr>
                  <w:rFonts w:ascii="宋体" w:eastAsia="宋体" w:hAnsi="宋体"/>
                  <w:color w:val="000000"/>
                  <w:szCs w:val="21"/>
                </w:rPr>
                <w:delText>d</w:delText>
              </w:r>
            </w:del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4F51DA6" w14:textId="7FD49480" w:rsidR="00981AE1" w:rsidRPr="00981AE1" w:rsidDel="00C853DD" w:rsidRDefault="00981AE1">
            <w:pPr>
              <w:ind w:left="283" w:hangingChars="135" w:hanging="283"/>
              <w:rPr>
                <w:del w:id="417" w:author="GS" w:date="2020-01-12T22:32:00Z"/>
                <w:rFonts w:ascii="宋体" w:eastAsia="宋体" w:hAnsi="宋体" w:cs="Arial"/>
                <w:szCs w:val="21"/>
              </w:rPr>
              <w:pPrChange w:id="418" w:author="GS" w:date="2020-01-12T22:32:00Z">
                <w:pPr>
                  <w:framePr w:hSpace="180" w:wrap="around" w:vAnchor="text" w:hAnchor="margin" w:y="216"/>
                </w:pPr>
              </w:pPrChange>
            </w:pPr>
          </w:p>
        </w:tc>
        <w:tc>
          <w:tcPr>
            <w:tcW w:w="193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A7F5368" w14:textId="76070A16" w:rsidR="00981AE1" w:rsidRPr="00981AE1" w:rsidDel="00C853DD" w:rsidRDefault="00981AE1">
            <w:pPr>
              <w:ind w:left="283" w:hangingChars="135" w:hanging="283"/>
              <w:jc w:val="left"/>
              <w:rPr>
                <w:del w:id="419" w:author="GS" w:date="2020-01-12T22:32:00Z"/>
                <w:rFonts w:ascii="Times New Roman" w:hAnsi="Times New Roman"/>
                <w:color w:val="000000"/>
                <w:szCs w:val="21"/>
              </w:rPr>
              <w:pPrChange w:id="420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421" w:author="GS" w:date="2020-01-12T22:32:00Z">
              <w:r w:rsidRPr="00981AE1" w:rsidDel="00C853DD">
                <w:rPr>
                  <w:rFonts w:ascii="Times New Roman" w:hAnsi="Times New Roman" w:hint="eastAsia"/>
                  <w:color w:val="000000"/>
                  <w:szCs w:val="21"/>
                </w:rPr>
                <w:delText>与以上两种情况对应：</w:delText>
              </w:r>
            </w:del>
          </w:p>
          <w:p w14:paraId="71AF780C" w14:textId="7A5066F9" w:rsidR="00981AE1" w:rsidRPr="00981AE1" w:rsidDel="00C853DD" w:rsidRDefault="00981AE1">
            <w:pPr>
              <w:ind w:left="283" w:hangingChars="135" w:hanging="283"/>
              <w:jc w:val="left"/>
              <w:rPr>
                <w:del w:id="422" w:author="GS" w:date="2020-01-12T22:32:00Z"/>
                <w:rFonts w:ascii="Times New Roman" w:hAnsi="Times New Roman"/>
                <w:color w:val="000000"/>
              </w:rPr>
              <w:pPrChange w:id="423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424" w:author="GS" w:date="2020-01-12T22:32:00Z">
              <w:r w:rsidRPr="00981AE1" w:rsidDel="00C853DD">
                <w:rPr>
                  <w:rFonts w:ascii="Times New Roman" w:hAnsi="Times New Roman" w:hint="eastAsia"/>
                  <w:color w:val="000000"/>
                  <w:szCs w:val="21"/>
                </w:rPr>
                <w:delText>1</w:delText>
              </w:r>
              <w:r w:rsidRPr="00981AE1" w:rsidDel="00C853DD">
                <w:rPr>
                  <w:rFonts w:ascii="Times New Roman" w:hAnsi="Times New Roman" w:hint="eastAsia"/>
                  <w:color w:val="000000"/>
                  <w:szCs w:val="21"/>
                </w:rPr>
                <w:delText>、自动提取</w:delText>
              </w:r>
              <w:r w:rsidRPr="00981AE1" w:rsidDel="00C853DD">
                <w:rPr>
                  <w:rFonts w:ascii="Times New Roman" w:hAnsi="Times New Roman" w:hint="eastAsia"/>
                  <w:bCs/>
                  <w:color w:val="0000FF"/>
                </w:rPr>
                <w:delText>(</w:delText>
              </w:r>
              <w:r w:rsidRPr="00981AE1" w:rsidDel="00C853DD">
                <w:rPr>
                  <w:rFonts w:ascii="Times New Roman" w:hAnsi="Times New Roman"/>
                  <w:color w:val="0000FF"/>
                  <w:szCs w:val="21"/>
                </w:rPr>
                <w:delText>EducationInfo_T</w:delText>
              </w:r>
              <w:r w:rsidRPr="00981AE1" w:rsidDel="00C853DD">
                <w:rPr>
                  <w:rFonts w:ascii="Times New Roman" w:hAnsi="Times New Roman" w:hint="eastAsia"/>
                  <w:bCs/>
                  <w:color w:val="0000FF"/>
                </w:rPr>
                <w:delText>)</w:delText>
              </w:r>
              <w:r w:rsidRPr="00981AE1" w:rsidDel="00C853DD">
                <w:rPr>
                  <w:rFonts w:ascii="Times New Roman" w:hAnsi="Times New Roman" w:hint="eastAsia"/>
                  <w:bCs/>
                  <w:color w:val="0000FF"/>
                </w:rPr>
                <w:delText>中</w:delText>
              </w:r>
              <w:r w:rsidRPr="00981AE1" w:rsidDel="00C853DD">
                <w:rPr>
                  <w:rFonts w:ascii="Times New Roman" w:hAnsi="Times New Roman" w:hint="eastAsia"/>
                  <w:color w:val="0000FF"/>
                </w:rPr>
                <w:delText xml:space="preserve"> </w:delText>
              </w:r>
              <w:r w:rsidRPr="00981AE1" w:rsidDel="00C853DD">
                <w:rPr>
                  <w:rFonts w:ascii="Times New Roman" w:hAnsi="Times New Roman"/>
                  <w:color w:val="000000"/>
                </w:rPr>
                <w:delText xml:space="preserve"> EducationCategoryNum</w:delText>
              </w:r>
              <w:r w:rsidRPr="00981AE1" w:rsidDel="00C853DD">
                <w:rPr>
                  <w:rFonts w:ascii="Times New Roman" w:hAnsi="Times New Roman" w:hint="eastAsia"/>
                  <w:color w:val="000000"/>
                  <w:szCs w:val="21"/>
                </w:rPr>
                <w:delText xml:space="preserve"> </w:delText>
              </w:r>
            </w:del>
          </w:p>
          <w:p w14:paraId="739D5832" w14:textId="0EC4F13C" w:rsidR="00981AE1" w:rsidRPr="00981AE1" w:rsidDel="00C853DD" w:rsidRDefault="00981AE1">
            <w:pPr>
              <w:ind w:left="283" w:hangingChars="135" w:hanging="283"/>
              <w:jc w:val="left"/>
              <w:rPr>
                <w:del w:id="425" w:author="GS" w:date="2020-01-12T22:32:00Z"/>
                <w:rFonts w:ascii="宋体" w:hAnsi="宋体"/>
                <w:color w:val="0000FF"/>
                <w:szCs w:val="21"/>
              </w:rPr>
              <w:pPrChange w:id="426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427" w:author="GS" w:date="2020-01-12T22:32:00Z">
              <w:r w:rsidRPr="00981AE1" w:rsidDel="00C853DD">
                <w:rPr>
                  <w:rFonts w:ascii="Times New Roman" w:hAnsi="Times New Roman" w:hint="eastAsia"/>
                  <w:color w:val="000000"/>
                  <w:szCs w:val="21"/>
                </w:rPr>
                <w:delText>2</w:delText>
              </w:r>
              <w:r w:rsidRPr="00981AE1" w:rsidDel="00C853DD">
                <w:rPr>
                  <w:rFonts w:ascii="Times New Roman" w:hAnsi="Times New Roman" w:hint="eastAsia"/>
                  <w:color w:val="000000"/>
                  <w:szCs w:val="21"/>
                </w:rPr>
                <w:delText>、由用户选择，然后填入，即</w:delText>
              </w:r>
            </w:del>
          </w:p>
          <w:p w14:paraId="764D6F78" w14:textId="35D8E1E9" w:rsidR="00981AE1" w:rsidRPr="00981AE1" w:rsidDel="00C853DD" w:rsidRDefault="00981AE1">
            <w:pPr>
              <w:ind w:left="283" w:hangingChars="135" w:hanging="283"/>
              <w:jc w:val="left"/>
              <w:rPr>
                <w:del w:id="428" w:author="GS" w:date="2020-01-12T22:32:00Z"/>
                <w:rFonts w:ascii="宋体" w:eastAsia="宋体" w:hAnsi="宋体"/>
                <w:color w:val="000000"/>
                <w:szCs w:val="21"/>
              </w:rPr>
              <w:pPrChange w:id="429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430" w:author="GS" w:date="2020-01-12T22:32:00Z">
              <w:r w:rsidRPr="00981AE1" w:rsidDel="00C853DD">
                <w:rPr>
                  <w:rFonts w:ascii="宋体" w:eastAsia="宋体" w:hAnsi="宋体"/>
                  <w:color w:val="000000"/>
                  <w:szCs w:val="21"/>
                </w:rPr>
                <w:delText>来自</w:delText>
              </w:r>
              <w:r w:rsidRPr="00981AE1" w:rsidDel="00C853DD">
                <w:rPr>
                  <w:rFonts w:ascii="宋体" w:eastAsia="宋体" w:hAnsi="宋体"/>
                </w:rPr>
                <w:delText>E</w:delText>
              </w:r>
              <w:r w:rsidRPr="00981AE1" w:rsidDel="00C853DD">
                <w:rPr>
                  <w:rFonts w:ascii="宋体" w:eastAsia="宋体" w:hAnsi="宋体" w:hint="eastAsia"/>
                </w:rPr>
                <w:delText>ducation</w:delText>
              </w:r>
              <w:r w:rsidRPr="00981AE1" w:rsidDel="00C853DD">
                <w:rPr>
                  <w:rFonts w:ascii="宋体" w:eastAsia="宋体" w:hAnsi="宋体"/>
                </w:rPr>
                <w:delText>Category_T同名字段</w:delText>
              </w:r>
            </w:del>
          </w:p>
        </w:tc>
      </w:tr>
      <w:tr w:rsidR="00981AE1" w:rsidRPr="00981AE1" w:rsidDel="00C853DD" w14:paraId="4B530BF5" w14:textId="49C3DE4E" w:rsidTr="00F13A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  <w:del w:id="431" w:author="GS" w:date="2020-01-12T22:32:00Z"/>
        </w:trPr>
        <w:tc>
          <w:tcPr>
            <w:tcW w:w="89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0B4AE" w14:textId="15E32BA9" w:rsidR="00981AE1" w:rsidRPr="00981AE1" w:rsidDel="00C853DD" w:rsidRDefault="00981AE1">
            <w:pPr>
              <w:ind w:left="283" w:hangingChars="135" w:hanging="283"/>
              <w:rPr>
                <w:del w:id="432" w:author="GS" w:date="2020-01-12T22:32:00Z"/>
                <w:rFonts w:ascii="宋体" w:eastAsia="宋体" w:hAnsi="宋体" w:cs="Arial"/>
                <w:szCs w:val="21"/>
              </w:rPr>
              <w:pPrChange w:id="433" w:author="GS" w:date="2020-01-12T22:32:00Z">
                <w:pPr>
                  <w:framePr w:hSpace="180" w:wrap="around" w:vAnchor="text" w:hAnchor="margin" w:y="216"/>
                </w:pPr>
              </w:pPrChange>
            </w:pPr>
            <w:del w:id="434" w:author="GS" w:date="2020-01-12T22:32:00Z">
              <w:r w:rsidRPr="00981AE1" w:rsidDel="00C853DD">
                <w:rPr>
                  <w:rFonts w:ascii="宋体" w:eastAsia="宋体" w:hAnsi="宋体"/>
                </w:rPr>
                <w:delText>e</w:delText>
              </w:r>
              <w:r w:rsidRPr="00981AE1" w:rsidDel="00C853DD">
                <w:rPr>
                  <w:rFonts w:ascii="宋体" w:eastAsia="宋体" w:hAnsi="宋体" w:hint="eastAsia"/>
                </w:rPr>
                <w:delText>du</w:delText>
              </w:r>
              <w:r w:rsidRPr="00981AE1" w:rsidDel="00C853DD">
                <w:rPr>
                  <w:rFonts w:ascii="宋体" w:eastAsia="宋体" w:hAnsi="宋体"/>
                </w:rPr>
                <w:delText>KnowledgePointID</w:delText>
              </w:r>
            </w:del>
          </w:p>
        </w:tc>
        <w:tc>
          <w:tcPr>
            <w:tcW w:w="59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728B" w14:textId="1779F3A3" w:rsidR="00981AE1" w:rsidRPr="00981AE1" w:rsidDel="00C853DD" w:rsidRDefault="00981AE1">
            <w:pPr>
              <w:ind w:left="283" w:right="-57" w:hangingChars="135" w:hanging="283"/>
              <w:rPr>
                <w:del w:id="435" w:author="GS" w:date="2020-01-12T22:32:00Z"/>
                <w:rFonts w:ascii="宋体" w:eastAsia="宋体" w:hAnsi="宋体"/>
                <w:color w:val="000000"/>
                <w:szCs w:val="21"/>
              </w:rPr>
              <w:pPrChange w:id="436" w:author="GS" w:date="2020-01-12T22:32:00Z">
                <w:pPr>
                  <w:framePr w:hSpace="180" w:wrap="around" w:vAnchor="text" w:hAnchor="margin" w:y="216"/>
                  <w:ind w:right="-57"/>
                </w:pPr>
              </w:pPrChange>
            </w:pPr>
            <w:del w:id="437" w:author="GS" w:date="2020-01-12T22:32:00Z">
              <w:r w:rsidRPr="00981AE1" w:rsidDel="00C853DD">
                <w:rPr>
                  <w:rFonts w:ascii="宋体" w:eastAsia="宋体" w:hAnsi="宋体"/>
                  <w:color w:val="000000"/>
                  <w:szCs w:val="21"/>
                </w:rPr>
                <w:delText>int</w:delText>
              </w:r>
            </w:del>
          </w:p>
        </w:tc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17BD" w14:textId="3C8464FE" w:rsidR="00981AE1" w:rsidRPr="00981AE1" w:rsidDel="00C853DD" w:rsidRDefault="00981AE1">
            <w:pPr>
              <w:ind w:left="283" w:hangingChars="135" w:hanging="283"/>
              <w:rPr>
                <w:del w:id="438" w:author="GS" w:date="2020-01-12T22:32:00Z"/>
                <w:rFonts w:ascii="宋体" w:eastAsia="宋体" w:hAnsi="宋体" w:cs="Arial"/>
                <w:szCs w:val="21"/>
              </w:rPr>
              <w:pPrChange w:id="439" w:author="GS" w:date="2020-01-12T22:32:00Z">
                <w:pPr>
                  <w:framePr w:hSpace="180" w:wrap="around" w:vAnchor="text" w:hAnchor="margin" w:y="216"/>
                </w:pPr>
              </w:pPrChange>
            </w:pPr>
          </w:p>
        </w:tc>
        <w:tc>
          <w:tcPr>
            <w:tcW w:w="59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66DF3" w14:textId="41ED42C2" w:rsidR="00981AE1" w:rsidRPr="00981AE1" w:rsidDel="00C853DD" w:rsidRDefault="00981AE1">
            <w:pPr>
              <w:ind w:left="283" w:hangingChars="135" w:hanging="283"/>
              <w:rPr>
                <w:del w:id="440" w:author="GS" w:date="2020-01-12T22:32:00Z"/>
                <w:rFonts w:ascii="宋体" w:eastAsia="宋体" w:hAnsi="宋体"/>
                <w:color w:val="000000"/>
                <w:szCs w:val="21"/>
              </w:rPr>
              <w:pPrChange w:id="441" w:author="GS" w:date="2020-01-12T22:32:00Z">
                <w:pPr>
                  <w:framePr w:hSpace="180" w:wrap="around" w:vAnchor="text" w:hAnchor="margin" w:y="216"/>
                </w:pPr>
              </w:pPrChange>
            </w:pPr>
            <w:del w:id="442" w:author="GS" w:date="2020-01-12T22:32:00Z">
              <w:r w:rsidRPr="00981AE1" w:rsidDel="00C853DD">
                <w:rPr>
                  <w:rFonts w:ascii="宋体" w:eastAsia="宋体" w:hAnsi="宋体" w:hint="eastAsia"/>
                  <w:color w:val="000000"/>
                  <w:szCs w:val="21"/>
                </w:rPr>
                <w:delText>知识点</w:delText>
              </w:r>
              <w:r w:rsidRPr="00981AE1" w:rsidDel="00C853DD">
                <w:rPr>
                  <w:rFonts w:ascii="宋体" w:eastAsia="宋体" w:hAnsi="宋体"/>
                  <w:color w:val="000000"/>
                  <w:szCs w:val="21"/>
                </w:rPr>
                <w:delText>id</w:delText>
              </w:r>
            </w:del>
          </w:p>
        </w:tc>
        <w:tc>
          <w:tcPr>
            <w:tcW w:w="5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84D747" w14:textId="4626E3EB" w:rsidR="00981AE1" w:rsidRPr="00981AE1" w:rsidDel="00C853DD" w:rsidRDefault="00981AE1">
            <w:pPr>
              <w:ind w:left="283" w:hangingChars="135" w:hanging="283"/>
              <w:rPr>
                <w:del w:id="443" w:author="GS" w:date="2020-01-12T22:32:00Z"/>
                <w:rFonts w:ascii="宋体" w:eastAsia="宋体" w:hAnsi="宋体" w:cs="Arial"/>
                <w:szCs w:val="21"/>
              </w:rPr>
              <w:pPrChange w:id="444" w:author="GS" w:date="2020-01-12T22:32:00Z">
                <w:pPr>
                  <w:framePr w:hSpace="180" w:wrap="around" w:vAnchor="text" w:hAnchor="margin" w:y="216"/>
                </w:pPr>
              </w:pPrChange>
            </w:pPr>
          </w:p>
        </w:tc>
        <w:tc>
          <w:tcPr>
            <w:tcW w:w="19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4363A9" w14:textId="705A0D79" w:rsidR="00981AE1" w:rsidRPr="00981AE1" w:rsidDel="00C853DD" w:rsidRDefault="00981AE1">
            <w:pPr>
              <w:ind w:left="283" w:hangingChars="135" w:hanging="283"/>
              <w:rPr>
                <w:del w:id="445" w:author="GS" w:date="2020-01-12T22:32:00Z"/>
                <w:rFonts w:ascii="宋体" w:eastAsia="宋体" w:hAnsi="宋体"/>
                <w:color w:val="000000"/>
                <w:szCs w:val="21"/>
              </w:rPr>
              <w:pPrChange w:id="446" w:author="GS" w:date="2020-01-12T22:32:00Z">
                <w:pPr>
                  <w:framePr w:hSpace="180" w:wrap="around" w:vAnchor="text" w:hAnchor="margin" w:y="216"/>
                </w:pPr>
              </w:pPrChange>
            </w:pPr>
            <w:del w:id="447" w:author="GS" w:date="2020-01-12T22:32:00Z">
              <w:r w:rsidRPr="00981AE1" w:rsidDel="00C853DD">
                <w:rPr>
                  <w:rFonts w:ascii="宋体" w:eastAsia="宋体" w:hAnsi="宋体"/>
                </w:rPr>
                <w:delText>来自e</w:delText>
              </w:r>
              <w:r w:rsidRPr="00981AE1" w:rsidDel="00C853DD">
                <w:rPr>
                  <w:rFonts w:ascii="宋体" w:eastAsia="宋体" w:hAnsi="宋体" w:hint="eastAsia"/>
                </w:rPr>
                <w:delText>ducation</w:delText>
              </w:r>
              <w:r w:rsidRPr="00981AE1" w:rsidDel="00C853DD">
                <w:rPr>
                  <w:rFonts w:ascii="宋体" w:eastAsia="宋体" w:hAnsi="宋体"/>
                </w:rPr>
                <w:delText>KnowledgePoint_T同名字段</w:delText>
              </w:r>
              <w:r w:rsidRPr="00981AE1" w:rsidDel="00C853DD">
                <w:rPr>
                  <w:rFonts w:ascii="宋体" w:eastAsia="宋体" w:hAnsi="宋体" w:hint="eastAsia"/>
                </w:rPr>
                <w:delText>，可以为空</w:delText>
              </w:r>
            </w:del>
          </w:p>
        </w:tc>
      </w:tr>
      <w:tr w:rsidR="00981AE1" w:rsidRPr="00981AE1" w:rsidDel="00C853DD" w14:paraId="70B13565" w14:textId="070725E6" w:rsidTr="00F13A7E">
        <w:trPr>
          <w:trHeight w:val="270"/>
          <w:del w:id="448" w:author="GS" w:date="2020-01-12T22:32:00Z"/>
        </w:trPr>
        <w:tc>
          <w:tcPr>
            <w:tcW w:w="897" w:type="pct"/>
            <w:vAlign w:val="center"/>
          </w:tcPr>
          <w:p w14:paraId="4BFE98DE" w14:textId="41902458" w:rsidR="00981AE1" w:rsidRPr="00981AE1" w:rsidDel="00C853DD" w:rsidRDefault="00981AE1">
            <w:pPr>
              <w:ind w:left="283" w:hangingChars="135" w:hanging="283"/>
              <w:jc w:val="left"/>
              <w:rPr>
                <w:del w:id="449" w:author="GS" w:date="2020-01-12T22:32:00Z"/>
                <w:rFonts w:ascii="Times New Roman" w:hAnsi="Times New Roman"/>
                <w:color w:val="000000"/>
              </w:rPr>
              <w:pPrChange w:id="450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451" w:author="GS" w:date="2020-01-12T22:32:00Z">
              <w:r w:rsidRPr="00981AE1" w:rsidDel="00C853DD">
                <w:rPr>
                  <w:rFonts w:ascii="Times New Roman" w:hAnsi="Times New Roman"/>
                  <w:color w:val="000000"/>
                </w:rPr>
                <w:delText>grade</w:delText>
              </w:r>
            </w:del>
          </w:p>
        </w:tc>
        <w:tc>
          <w:tcPr>
            <w:tcW w:w="595" w:type="pct"/>
            <w:vAlign w:val="center"/>
          </w:tcPr>
          <w:p w14:paraId="013B6C98" w14:textId="05B091A5" w:rsidR="00981AE1" w:rsidRPr="00981AE1" w:rsidDel="00C853DD" w:rsidRDefault="00981AE1">
            <w:pPr>
              <w:ind w:left="283" w:hangingChars="135" w:hanging="283"/>
              <w:jc w:val="left"/>
              <w:rPr>
                <w:del w:id="452" w:author="GS" w:date="2020-01-12T22:32:00Z"/>
                <w:rFonts w:ascii="Times New Roman" w:hAnsi="Times New Roman"/>
                <w:color w:val="000000"/>
              </w:rPr>
              <w:pPrChange w:id="453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454" w:author="GS" w:date="2020-01-12T22:32:00Z">
              <w:r w:rsidRPr="00981AE1" w:rsidDel="00C853DD">
                <w:rPr>
                  <w:rFonts w:ascii="Times New Roman" w:hAnsi="Times New Roman" w:hint="eastAsia"/>
                  <w:color w:val="000000"/>
                  <w:highlight w:val="yellow"/>
                </w:rPr>
                <w:delText>de</w:delText>
              </w:r>
              <w:r w:rsidRPr="00981AE1" w:rsidDel="00C853DD">
                <w:rPr>
                  <w:rFonts w:ascii="Times New Roman" w:hAnsi="Times New Roman"/>
                  <w:color w:val="000000"/>
                  <w:highlight w:val="yellow"/>
                </w:rPr>
                <w:delText>cimal</w:delText>
              </w:r>
              <w:r w:rsidRPr="00981AE1" w:rsidDel="00C853DD">
                <w:rPr>
                  <w:rFonts w:ascii="Times New Roman" w:hAnsi="Times New Roman"/>
                  <w:color w:val="000000"/>
                </w:rPr>
                <w:delText xml:space="preserve"> (5, 1)</w:delText>
              </w:r>
            </w:del>
          </w:p>
        </w:tc>
        <w:tc>
          <w:tcPr>
            <w:tcW w:w="451" w:type="pct"/>
            <w:vAlign w:val="center"/>
          </w:tcPr>
          <w:p w14:paraId="5FC1C4EE" w14:textId="61D02175" w:rsidR="00981AE1" w:rsidRPr="00981AE1" w:rsidDel="00C853DD" w:rsidRDefault="00981AE1">
            <w:pPr>
              <w:ind w:left="283" w:hangingChars="135" w:hanging="283"/>
              <w:jc w:val="left"/>
              <w:rPr>
                <w:del w:id="455" w:author="GS" w:date="2020-01-12T22:32:00Z"/>
                <w:rFonts w:ascii="Times New Roman" w:hAnsi="Times New Roman"/>
                <w:szCs w:val="21"/>
              </w:rPr>
              <w:pPrChange w:id="456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</w:p>
        </w:tc>
        <w:tc>
          <w:tcPr>
            <w:tcW w:w="599" w:type="pct"/>
            <w:vAlign w:val="center"/>
          </w:tcPr>
          <w:p w14:paraId="27ACC3C4" w14:textId="7DD21B36" w:rsidR="00981AE1" w:rsidRPr="00981AE1" w:rsidDel="00C853DD" w:rsidRDefault="00981AE1">
            <w:pPr>
              <w:ind w:left="283" w:hangingChars="135" w:hanging="283"/>
              <w:jc w:val="left"/>
              <w:rPr>
                <w:del w:id="457" w:author="GS" w:date="2020-01-12T22:32:00Z"/>
                <w:rFonts w:ascii="Times New Roman"/>
                <w:color w:val="000000"/>
              </w:rPr>
              <w:pPrChange w:id="458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459" w:author="GS" w:date="2020-01-12T22:32:00Z">
              <w:r w:rsidRPr="00981AE1" w:rsidDel="00C853DD">
                <w:rPr>
                  <w:rFonts w:ascii="Times New Roman" w:hint="eastAsia"/>
                  <w:color w:val="000000"/>
                </w:rPr>
                <w:delText>模考</w:delText>
              </w:r>
              <w:r w:rsidRPr="00981AE1" w:rsidDel="00C853DD">
                <w:rPr>
                  <w:rFonts w:ascii="Times New Roman" w:hint="eastAsia"/>
                  <w:color w:val="000000"/>
                </w:rPr>
                <w:delText>(</w:delText>
              </w:r>
              <w:r w:rsidRPr="00981AE1" w:rsidDel="00C853DD">
                <w:rPr>
                  <w:rFonts w:ascii="Times New Roman"/>
                  <w:color w:val="000000"/>
                </w:rPr>
                <w:delText>自测</w:delText>
              </w:r>
              <w:r w:rsidRPr="00981AE1" w:rsidDel="00C853DD">
                <w:rPr>
                  <w:rFonts w:ascii="Times New Roman" w:hint="eastAsia"/>
                  <w:color w:val="000000"/>
                </w:rPr>
                <w:delText>)</w:delText>
              </w:r>
              <w:r w:rsidRPr="00981AE1" w:rsidDel="00C853DD">
                <w:rPr>
                  <w:rFonts w:ascii="Times New Roman" w:hint="eastAsia"/>
                  <w:color w:val="000000"/>
                </w:rPr>
                <w:delText>成绩</w:delText>
              </w:r>
            </w:del>
          </w:p>
        </w:tc>
        <w:tc>
          <w:tcPr>
            <w:tcW w:w="523" w:type="pct"/>
            <w:vAlign w:val="center"/>
          </w:tcPr>
          <w:p w14:paraId="29DF0B53" w14:textId="1E87EAA9" w:rsidR="00981AE1" w:rsidRPr="00981AE1" w:rsidDel="00C853DD" w:rsidRDefault="00981AE1">
            <w:pPr>
              <w:ind w:left="283" w:hangingChars="135" w:hanging="283"/>
              <w:jc w:val="left"/>
              <w:rPr>
                <w:del w:id="460" w:author="GS" w:date="2020-01-12T22:32:00Z"/>
                <w:rFonts w:ascii="Times New Roman" w:hAnsi="Times New Roman"/>
                <w:szCs w:val="21"/>
              </w:rPr>
              <w:pPrChange w:id="461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462" w:author="GS" w:date="2020-01-12T22:32:00Z">
              <w:r w:rsidRPr="00981AE1" w:rsidDel="00C853DD">
                <w:rPr>
                  <w:rFonts w:ascii="Times New Roman" w:hAnsi="Times New Roman" w:hint="eastAsia"/>
                  <w:szCs w:val="21"/>
                </w:rPr>
                <w:delText>空</w:delText>
              </w:r>
            </w:del>
          </w:p>
        </w:tc>
        <w:tc>
          <w:tcPr>
            <w:tcW w:w="1935" w:type="pct"/>
            <w:vAlign w:val="center"/>
          </w:tcPr>
          <w:p w14:paraId="6CC22FD0" w14:textId="5F42215F" w:rsidR="00981AE1" w:rsidRPr="00981AE1" w:rsidDel="00C853DD" w:rsidRDefault="00981AE1">
            <w:pPr>
              <w:ind w:left="283" w:hangingChars="135" w:hanging="283"/>
              <w:jc w:val="left"/>
              <w:rPr>
                <w:del w:id="463" w:author="GS" w:date="2020-01-12T22:32:00Z"/>
                <w:rFonts w:ascii="Times New Roman" w:hAnsi="Times New Roman"/>
                <w:color w:val="000000"/>
              </w:rPr>
              <w:pPrChange w:id="464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</w:p>
        </w:tc>
      </w:tr>
      <w:tr w:rsidR="00981AE1" w:rsidRPr="00981AE1" w:rsidDel="00C853DD" w14:paraId="2F59C3CB" w14:textId="0CD3A5DF" w:rsidTr="00F13A7E">
        <w:trPr>
          <w:trHeight w:val="270"/>
          <w:del w:id="465" w:author="GS" w:date="2020-01-12T22:32:00Z"/>
        </w:trPr>
        <w:tc>
          <w:tcPr>
            <w:tcW w:w="897" w:type="pct"/>
            <w:vAlign w:val="center"/>
          </w:tcPr>
          <w:p w14:paraId="595A6730" w14:textId="5307AB7D" w:rsidR="00981AE1" w:rsidRPr="00981AE1" w:rsidDel="00C853DD" w:rsidRDefault="00981AE1">
            <w:pPr>
              <w:ind w:left="283" w:hangingChars="135" w:hanging="283"/>
              <w:jc w:val="left"/>
              <w:rPr>
                <w:del w:id="466" w:author="GS" w:date="2020-01-12T22:32:00Z"/>
                <w:rFonts w:ascii="Times New Roman" w:hAnsi="Times New Roman"/>
                <w:color w:val="000000"/>
              </w:rPr>
              <w:pPrChange w:id="467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468" w:author="GS" w:date="2020-01-12T22:32:00Z">
              <w:r w:rsidRPr="00981AE1" w:rsidDel="00C853DD">
                <w:rPr>
                  <w:rFonts w:ascii="Times New Roman" w:hAnsi="Times New Roman"/>
                  <w:color w:val="000000"/>
                </w:rPr>
                <w:delText>scoreMode</w:delText>
              </w:r>
            </w:del>
          </w:p>
        </w:tc>
        <w:tc>
          <w:tcPr>
            <w:tcW w:w="595" w:type="pct"/>
            <w:vAlign w:val="center"/>
          </w:tcPr>
          <w:p w14:paraId="7C35943F" w14:textId="03C1F3B8" w:rsidR="00981AE1" w:rsidRPr="00981AE1" w:rsidDel="00C853DD" w:rsidRDefault="00981AE1">
            <w:pPr>
              <w:ind w:left="283" w:hangingChars="135" w:hanging="283"/>
              <w:jc w:val="left"/>
              <w:rPr>
                <w:del w:id="469" w:author="GS" w:date="2020-01-12T22:32:00Z"/>
                <w:rFonts w:ascii="Times New Roman" w:hAnsi="Times New Roman"/>
                <w:color w:val="000000"/>
              </w:rPr>
              <w:pPrChange w:id="470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471" w:author="GS" w:date="2020-01-12T22:32:00Z">
              <w:r w:rsidRPr="00981AE1" w:rsidDel="00C853DD">
                <w:rPr>
                  <w:rFonts w:ascii="Times New Roman" w:hAnsi="Times New Roman"/>
                  <w:color w:val="000000"/>
                </w:rPr>
                <w:delText>char</w:delText>
              </w:r>
              <w:r w:rsidRPr="00981AE1" w:rsidDel="00C853DD">
                <w:rPr>
                  <w:rFonts w:ascii="Times New Roman" w:hAnsi="Times New Roman" w:hint="eastAsia"/>
                  <w:color w:val="000000"/>
                </w:rPr>
                <w:delText>(1)</w:delText>
              </w:r>
            </w:del>
          </w:p>
        </w:tc>
        <w:tc>
          <w:tcPr>
            <w:tcW w:w="451" w:type="pct"/>
            <w:vAlign w:val="center"/>
          </w:tcPr>
          <w:p w14:paraId="2E851FBC" w14:textId="42AF9856" w:rsidR="00981AE1" w:rsidRPr="00981AE1" w:rsidDel="00C853DD" w:rsidRDefault="00981AE1">
            <w:pPr>
              <w:ind w:left="283" w:hangingChars="135" w:hanging="283"/>
              <w:jc w:val="left"/>
              <w:rPr>
                <w:del w:id="472" w:author="GS" w:date="2020-01-12T22:32:00Z"/>
                <w:rFonts w:ascii="Times New Roman" w:hAnsi="Times New Roman"/>
                <w:szCs w:val="21"/>
              </w:rPr>
              <w:pPrChange w:id="473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</w:p>
        </w:tc>
        <w:tc>
          <w:tcPr>
            <w:tcW w:w="599" w:type="pct"/>
            <w:vAlign w:val="center"/>
          </w:tcPr>
          <w:p w14:paraId="441F4A09" w14:textId="299CDA30" w:rsidR="00981AE1" w:rsidRPr="00981AE1" w:rsidDel="00C853DD" w:rsidRDefault="00981AE1">
            <w:pPr>
              <w:ind w:left="283" w:hangingChars="135" w:hanging="283"/>
              <w:jc w:val="left"/>
              <w:rPr>
                <w:del w:id="474" w:author="GS" w:date="2020-01-12T22:32:00Z"/>
                <w:rFonts w:ascii="Times New Roman"/>
                <w:color w:val="000000"/>
              </w:rPr>
              <w:pPrChange w:id="475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476" w:author="GS" w:date="2020-01-12T22:32:00Z">
              <w:r w:rsidRPr="00981AE1" w:rsidDel="00C853DD">
                <w:rPr>
                  <w:rFonts w:ascii="Times New Roman" w:hint="eastAsia"/>
                  <w:color w:val="000000"/>
                </w:rPr>
                <w:delText>计分方式</w:delText>
              </w:r>
            </w:del>
          </w:p>
        </w:tc>
        <w:tc>
          <w:tcPr>
            <w:tcW w:w="523" w:type="pct"/>
            <w:vAlign w:val="center"/>
          </w:tcPr>
          <w:p w14:paraId="7F6813D5" w14:textId="051E57E4" w:rsidR="00981AE1" w:rsidRPr="00981AE1" w:rsidDel="00C853DD" w:rsidRDefault="00981AE1">
            <w:pPr>
              <w:ind w:left="283" w:hangingChars="135" w:hanging="283"/>
              <w:jc w:val="left"/>
              <w:rPr>
                <w:del w:id="477" w:author="GS" w:date="2020-01-12T22:32:00Z"/>
                <w:rFonts w:ascii="Times New Roman" w:hAnsi="Times New Roman"/>
                <w:szCs w:val="21"/>
              </w:rPr>
              <w:pPrChange w:id="478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479" w:author="GS" w:date="2020-01-12T22:32:00Z">
              <w:r w:rsidRPr="00981AE1" w:rsidDel="00C853DD">
                <w:rPr>
                  <w:rFonts w:ascii="Times New Roman" w:hAnsi="Times New Roman"/>
                  <w:szCs w:val="21"/>
                </w:rPr>
                <w:delText>0</w:delText>
              </w:r>
            </w:del>
          </w:p>
        </w:tc>
        <w:tc>
          <w:tcPr>
            <w:tcW w:w="1935" w:type="pct"/>
            <w:vAlign w:val="center"/>
          </w:tcPr>
          <w:p w14:paraId="56CDC70B" w14:textId="7A9DA519" w:rsidR="00981AE1" w:rsidRPr="00981AE1" w:rsidDel="00C853DD" w:rsidRDefault="00981AE1">
            <w:pPr>
              <w:ind w:left="283" w:hangingChars="135" w:hanging="283"/>
              <w:jc w:val="left"/>
              <w:rPr>
                <w:del w:id="480" w:author="GS" w:date="2020-01-12T22:32:00Z"/>
                <w:rFonts w:ascii="Times New Roman" w:hAnsi="Times New Roman"/>
                <w:color w:val="000000"/>
              </w:rPr>
              <w:pPrChange w:id="481" w:author="GS" w:date="2020-01-12T22:32:00Z">
                <w:pPr>
                  <w:framePr w:hSpace="180" w:wrap="around" w:vAnchor="text" w:hAnchor="margin" w:y="216"/>
                  <w:jc w:val="left"/>
                </w:pPr>
              </w:pPrChange>
            </w:pPr>
            <w:del w:id="482" w:author="GS" w:date="2020-01-12T22:32:00Z">
              <w:r w:rsidRPr="00981AE1" w:rsidDel="00C853DD">
                <w:rPr>
                  <w:rFonts w:ascii="Times New Roman" w:hAnsi="Times New Roman" w:hint="eastAsia"/>
                  <w:color w:val="000000"/>
                </w:rPr>
                <w:delText>0</w:delText>
              </w:r>
              <w:r w:rsidRPr="00981AE1" w:rsidDel="00C853DD">
                <w:rPr>
                  <w:rFonts w:ascii="Times New Roman" w:hAnsi="Times New Roman" w:hint="eastAsia"/>
                  <w:color w:val="000000"/>
                </w:rPr>
                <w:delText>：百分制；</w:delText>
              </w:r>
              <w:r w:rsidRPr="00981AE1" w:rsidDel="00C853DD">
                <w:rPr>
                  <w:rFonts w:ascii="Times New Roman" w:hAnsi="Times New Roman" w:hint="eastAsia"/>
                  <w:color w:val="000000"/>
                </w:rPr>
                <w:delText>1</w:delText>
              </w:r>
              <w:r w:rsidRPr="00981AE1" w:rsidDel="00C853DD">
                <w:rPr>
                  <w:rFonts w:ascii="Times New Roman" w:hAnsi="Times New Roman" w:hint="eastAsia"/>
                  <w:color w:val="000000"/>
                </w:rPr>
                <w:delText>：二分值；</w:delText>
              </w:r>
              <w:r w:rsidRPr="00981AE1" w:rsidDel="00C853DD">
                <w:rPr>
                  <w:rFonts w:ascii="Times New Roman" w:hAnsi="Times New Roman" w:hint="eastAsia"/>
                  <w:color w:val="000000"/>
                </w:rPr>
                <w:delText>2</w:delText>
              </w:r>
              <w:r w:rsidRPr="00981AE1" w:rsidDel="00C853DD">
                <w:rPr>
                  <w:rFonts w:ascii="Times New Roman" w:hAnsi="Times New Roman" w:hint="eastAsia"/>
                  <w:color w:val="000000"/>
                </w:rPr>
                <w:delText>：五分制</w:delText>
              </w:r>
            </w:del>
          </w:p>
        </w:tc>
      </w:tr>
    </w:tbl>
    <w:p w14:paraId="1E5364DA" w14:textId="77777777" w:rsidR="00300FF1" w:rsidRPr="003501CE" w:rsidRDefault="00300FF1" w:rsidP="00300FF1">
      <w:pPr>
        <w:widowControl/>
        <w:spacing w:before="100" w:beforeAutospacing="1" w:after="100" w:afterAutospacing="1"/>
        <w:jc w:val="left"/>
        <w:outlineLvl w:val="1"/>
        <w:rPr>
          <w:ins w:id="483" w:author="lirong S" w:date="2020-01-14T09:51:00Z"/>
          <w:rFonts w:ascii="宋体" w:eastAsia="宋体" w:hAnsi="宋体" w:cs="宋体"/>
          <w:b/>
          <w:bCs/>
          <w:kern w:val="0"/>
          <w:sz w:val="36"/>
          <w:szCs w:val="36"/>
        </w:rPr>
      </w:pPr>
      <w:ins w:id="484" w:author="lirong S" w:date="2020-01-14T09:51:00Z">
        <w:r w:rsidRPr="003501CE">
          <w:rPr>
            <w:rFonts w:ascii="微软雅黑" w:eastAsia="微软雅黑" w:hAnsi="微软雅黑" w:cs="宋体" w:hint="eastAsia"/>
            <w:b/>
            <w:bCs/>
            <w:color w:val="000000"/>
            <w:kern w:val="0"/>
            <w:sz w:val="36"/>
            <w:szCs w:val="36"/>
          </w:rPr>
          <w:t>文件上传规则</w:t>
        </w:r>
      </w:ins>
    </w:p>
    <w:p w14:paraId="0050D00C" w14:textId="77777777" w:rsidR="00300FF1" w:rsidRPr="003501CE" w:rsidRDefault="00300FF1" w:rsidP="00300FF1">
      <w:pPr>
        <w:widowControl/>
        <w:numPr>
          <w:ilvl w:val="0"/>
          <w:numId w:val="2"/>
        </w:numPr>
        <w:spacing w:line="312" w:lineRule="auto"/>
        <w:jc w:val="left"/>
        <w:textAlignment w:val="baseline"/>
        <w:rPr>
          <w:ins w:id="485" w:author="lirong S" w:date="2020-01-14T09:51:00Z"/>
          <w:rFonts w:ascii="微软雅黑" w:eastAsia="微软雅黑" w:hAnsi="微软雅黑" w:cs="宋体"/>
          <w:color w:val="000000"/>
          <w:kern w:val="0"/>
          <w:sz w:val="24"/>
          <w:szCs w:val="24"/>
        </w:rPr>
      </w:pPr>
      <w:ins w:id="486" w:author="lirong S" w:date="2020-01-14T09:51:00Z">
        <w:r w:rsidRPr="003501CE">
          <w:rPr>
            <w:rFonts w:ascii="Times New Roman" w:eastAsia="微软雅黑" w:hAnsi="Times New Roman" w:cs="Times New Roman"/>
            <w:color w:val="000000"/>
            <w:kern w:val="0"/>
            <w:sz w:val="24"/>
            <w:szCs w:val="24"/>
          </w:rPr>
          <w:t>所有的上传文件存储在</w:t>
        </w:r>
        <w:r w:rsidRPr="003501CE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>upload</w:t>
        </w:r>
        <w:r w:rsidRPr="003501CE">
          <w:rPr>
            <w:rFonts w:ascii="Times New Roman" w:eastAsia="微软雅黑" w:hAnsi="Times New Roman" w:cs="Times New Roman"/>
            <w:color w:val="000000"/>
            <w:kern w:val="0"/>
            <w:sz w:val="24"/>
            <w:szCs w:val="24"/>
          </w:rPr>
          <w:t>路径下</w:t>
        </w:r>
      </w:ins>
    </w:p>
    <w:p w14:paraId="374A0F76" w14:textId="77777777" w:rsidR="00300FF1" w:rsidRPr="003501CE" w:rsidRDefault="00300FF1" w:rsidP="00300FF1">
      <w:pPr>
        <w:widowControl/>
        <w:numPr>
          <w:ilvl w:val="0"/>
          <w:numId w:val="2"/>
        </w:numPr>
        <w:spacing w:line="312" w:lineRule="auto"/>
        <w:jc w:val="left"/>
        <w:textAlignment w:val="baseline"/>
        <w:rPr>
          <w:ins w:id="487" w:author="lirong S" w:date="2020-01-14T09:51:00Z"/>
          <w:rFonts w:ascii="微软雅黑" w:eastAsia="微软雅黑" w:hAnsi="微软雅黑" w:cs="宋体"/>
          <w:color w:val="000000"/>
          <w:kern w:val="0"/>
          <w:sz w:val="24"/>
          <w:szCs w:val="24"/>
        </w:rPr>
      </w:pPr>
      <w:ins w:id="488" w:author="lirong S" w:date="2020-01-14T09:51:00Z">
        <w:r w:rsidRPr="003501CE">
          <w:rPr>
            <w:rFonts w:ascii="Times New Roman" w:eastAsia="微软雅黑" w:hAnsi="Times New Roman" w:cs="Times New Roman"/>
            <w:color w:val="000000"/>
            <w:kern w:val="0"/>
            <w:sz w:val="24"/>
            <w:szCs w:val="24"/>
          </w:rPr>
          <w:t>文件存储路径保持和开发目录</w:t>
        </w:r>
        <w:r w:rsidRPr="003501CE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>webapp</w:t>
        </w:r>
        <w:r w:rsidRPr="003501CE">
          <w:rPr>
            <w:rFonts w:ascii="Times New Roman" w:eastAsia="微软雅黑" w:hAnsi="Times New Roman" w:cs="Times New Roman"/>
            <w:color w:val="000000"/>
            <w:kern w:val="0"/>
            <w:sz w:val="24"/>
            <w:szCs w:val="24"/>
          </w:rPr>
          <w:t>下的路径一致，例：</w:t>
        </w:r>
      </w:ins>
    </w:p>
    <w:p w14:paraId="2F3FF710" w14:textId="77777777" w:rsidR="00300FF1" w:rsidRPr="003501CE" w:rsidRDefault="00300FF1" w:rsidP="00300FF1">
      <w:pPr>
        <w:widowControl/>
        <w:spacing w:line="312" w:lineRule="auto"/>
        <w:ind w:firstLine="480"/>
        <w:jc w:val="left"/>
        <w:rPr>
          <w:ins w:id="489" w:author="lirong S" w:date="2020-01-14T09:51:00Z"/>
          <w:rFonts w:ascii="宋体" w:eastAsia="宋体" w:hAnsi="宋体" w:cs="宋体"/>
          <w:kern w:val="0"/>
          <w:sz w:val="24"/>
          <w:szCs w:val="24"/>
        </w:rPr>
      </w:pPr>
      <w:ins w:id="490" w:author="lirong S" w:date="2020-01-14T09:51:00Z">
        <w:r w:rsidRPr="003501CE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参考安全文件管理</w:t>
        </w:r>
        <w:r w:rsidRPr="003501CE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>——</w:t>
        </w:r>
        <w:r w:rsidRPr="003501CE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法律法规</w:t>
        </w:r>
      </w:ins>
    </w:p>
    <w:p w14:paraId="43F5F6D5" w14:textId="77777777" w:rsidR="00300FF1" w:rsidRPr="003501CE" w:rsidRDefault="00300FF1" w:rsidP="00300FF1">
      <w:pPr>
        <w:widowControl/>
        <w:spacing w:line="312" w:lineRule="auto"/>
        <w:ind w:firstLine="480"/>
        <w:jc w:val="left"/>
        <w:rPr>
          <w:ins w:id="491" w:author="lirong S" w:date="2020-01-14T09:51:00Z"/>
          <w:rFonts w:ascii="宋体" w:eastAsia="宋体" w:hAnsi="宋体" w:cs="宋体"/>
          <w:kern w:val="0"/>
          <w:sz w:val="24"/>
          <w:szCs w:val="24"/>
        </w:rPr>
      </w:pPr>
      <w:ins w:id="492" w:author="lirong S" w:date="2020-01-14T09:51:00Z">
        <w:r w:rsidRPr="003501CE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>webapp</w:t>
        </w:r>
        <w:r w:rsidRPr="003501CE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下路径：</w:t>
        </w:r>
        <w:r w:rsidRPr="003501CE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>webapp\FileManagement\LawsRegulations</w:t>
        </w:r>
      </w:ins>
    </w:p>
    <w:p w14:paraId="4E0B10EF" w14:textId="77777777" w:rsidR="00300FF1" w:rsidRPr="003501CE" w:rsidRDefault="00300FF1" w:rsidP="00300FF1">
      <w:pPr>
        <w:widowControl/>
        <w:spacing w:line="312" w:lineRule="auto"/>
        <w:ind w:firstLine="480"/>
        <w:jc w:val="left"/>
        <w:rPr>
          <w:ins w:id="493" w:author="lirong S" w:date="2020-01-14T09:51:00Z"/>
          <w:rFonts w:ascii="宋体" w:eastAsia="宋体" w:hAnsi="宋体" w:cs="宋体"/>
          <w:kern w:val="0"/>
          <w:sz w:val="24"/>
          <w:szCs w:val="24"/>
        </w:rPr>
      </w:pPr>
      <w:ins w:id="494" w:author="lirong S" w:date="2020-01-14T09:51:00Z">
        <w:r w:rsidRPr="003501CE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文件存储路径：</w:t>
        </w:r>
        <w:r w:rsidRPr="003501CE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>upload\FileManagement\LawsRegulations</w:t>
        </w:r>
      </w:ins>
    </w:p>
    <w:p w14:paraId="19958C93" w14:textId="77777777" w:rsidR="00300FF1" w:rsidRPr="003501CE" w:rsidRDefault="00300FF1" w:rsidP="00300FF1">
      <w:pPr>
        <w:widowControl/>
        <w:spacing w:line="312" w:lineRule="auto"/>
        <w:jc w:val="left"/>
        <w:rPr>
          <w:ins w:id="495" w:author="lirong S" w:date="2020-01-14T09:51:00Z"/>
          <w:rFonts w:ascii="宋体" w:eastAsia="宋体" w:hAnsi="宋体" w:cs="宋体"/>
          <w:kern w:val="0"/>
          <w:sz w:val="24"/>
          <w:szCs w:val="24"/>
        </w:rPr>
      </w:pPr>
      <w:ins w:id="496" w:author="lirong S" w:date="2020-01-14T09:51:00Z">
        <w:r w:rsidRPr="003501CE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61498658" wp14:editId="5CB3CF09">
              <wp:extent cx="4086860" cy="819150"/>
              <wp:effectExtent l="0" t="0" r="889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86860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93E9E86" w14:textId="77777777" w:rsidR="00300FF1" w:rsidRPr="003501CE" w:rsidRDefault="00300FF1" w:rsidP="00300FF1">
      <w:pPr>
        <w:widowControl/>
        <w:numPr>
          <w:ilvl w:val="0"/>
          <w:numId w:val="3"/>
        </w:numPr>
        <w:spacing w:line="312" w:lineRule="auto"/>
        <w:jc w:val="left"/>
        <w:textAlignment w:val="baseline"/>
        <w:rPr>
          <w:ins w:id="497" w:author="lirong S" w:date="2020-01-14T09:51:00Z"/>
          <w:rFonts w:ascii="微软雅黑" w:eastAsia="微软雅黑" w:hAnsi="微软雅黑" w:cs="宋体"/>
          <w:color w:val="000000"/>
          <w:kern w:val="0"/>
          <w:sz w:val="24"/>
          <w:szCs w:val="24"/>
        </w:rPr>
      </w:pPr>
      <w:ins w:id="498" w:author="lirong S" w:date="2020-01-14T09:51:00Z">
        <w:r w:rsidRPr="003501CE">
          <w:rPr>
            <w:rFonts w:ascii="Times New Roman" w:eastAsia="微软雅黑" w:hAnsi="Times New Roman" w:cs="Times New Roman"/>
            <w:color w:val="000000"/>
            <w:kern w:val="0"/>
            <w:sz w:val="24"/>
            <w:szCs w:val="24"/>
          </w:rPr>
          <w:t>如果二级目录下的存在多个三级目录需要进行文件存储，则创建三级目录单独的文件夹，命名方式同三级目录，例：</w:t>
        </w:r>
      </w:ins>
    </w:p>
    <w:p w14:paraId="12543A39" w14:textId="77777777" w:rsidR="00300FF1" w:rsidRPr="003501CE" w:rsidRDefault="00300FF1" w:rsidP="00300FF1">
      <w:pPr>
        <w:widowControl/>
        <w:spacing w:line="312" w:lineRule="auto"/>
        <w:ind w:left="1260" w:hanging="420"/>
        <w:jc w:val="left"/>
        <w:rPr>
          <w:ins w:id="499" w:author="lirong S" w:date="2020-01-14T09:51:00Z"/>
          <w:rFonts w:ascii="宋体" w:eastAsia="宋体" w:hAnsi="宋体" w:cs="宋体"/>
          <w:kern w:val="0"/>
          <w:sz w:val="24"/>
          <w:szCs w:val="24"/>
        </w:rPr>
      </w:pPr>
      <w:ins w:id="500" w:author="lirong S" w:date="2020-01-14T09:51:00Z">
        <w:r w:rsidRPr="003501CE">
          <w:rPr>
            <w:rFonts w:ascii="Wingdings" w:eastAsia="宋体" w:hAnsi="Wingdings" w:cs="宋体"/>
            <w:color w:val="000000"/>
            <w:kern w:val="0"/>
            <w:sz w:val="24"/>
            <w:szCs w:val="24"/>
          </w:rPr>
          <w:t>Ø</w:t>
        </w:r>
        <w:r w:rsidRPr="003501CE">
          <w:rPr>
            <w:rFonts w:ascii="Wingdings" w:eastAsia="宋体" w:hAnsi="宋体" w:cs="宋体"/>
            <w:color w:val="000000"/>
            <w:kern w:val="0"/>
            <w:sz w:val="14"/>
            <w:szCs w:val="14"/>
          </w:rPr>
          <w:t> </w:t>
        </w:r>
        <w:r w:rsidRPr="003501CE">
          <w:rPr>
            <w:rFonts w:ascii="Wingdings" w:eastAsia="宋体" w:hAnsi="Wingdings" w:cs="宋体"/>
            <w:color w:val="000000"/>
            <w:kern w:val="0"/>
            <w:sz w:val="14"/>
            <w:szCs w:val="14"/>
          </w:rPr>
          <w:t xml:space="preserve"> </w:t>
        </w:r>
        <w:r w:rsidRPr="003501CE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 xml:space="preserve">A </w:t>
        </w:r>
        <w:r w:rsidRPr="003501CE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一级目录</w:t>
        </w:r>
      </w:ins>
    </w:p>
    <w:p w14:paraId="444A5162" w14:textId="77777777" w:rsidR="00300FF1" w:rsidRPr="003501CE" w:rsidRDefault="00300FF1" w:rsidP="00300FF1">
      <w:pPr>
        <w:widowControl/>
        <w:spacing w:line="312" w:lineRule="auto"/>
        <w:ind w:left="1680" w:hanging="420"/>
        <w:jc w:val="left"/>
        <w:rPr>
          <w:ins w:id="501" w:author="lirong S" w:date="2020-01-14T09:51:00Z"/>
          <w:rFonts w:ascii="宋体" w:eastAsia="宋体" w:hAnsi="宋体" w:cs="宋体"/>
          <w:kern w:val="0"/>
          <w:sz w:val="24"/>
          <w:szCs w:val="24"/>
        </w:rPr>
      </w:pPr>
      <w:ins w:id="502" w:author="lirong S" w:date="2020-01-14T09:51:00Z">
        <w:r w:rsidRPr="003501CE">
          <w:rPr>
            <w:rFonts w:ascii="Wingdings" w:eastAsia="宋体" w:hAnsi="Wingdings" w:cs="宋体"/>
            <w:color w:val="000000"/>
            <w:kern w:val="0"/>
            <w:sz w:val="24"/>
            <w:szCs w:val="24"/>
          </w:rPr>
          <w:t>n</w:t>
        </w:r>
        <w:r w:rsidRPr="003501CE">
          <w:rPr>
            <w:rFonts w:ascii="Wingdings" w:eastAsia="宋体" w:hAnsi="宋体" w:cs="宋体"/>
            <w:color w:val="000000"/>
            <w:kern w:val="0"/>
            <w:sz w:val="14"/>
            <w:szCs w:val="14"/>
          </w:rPr>
          <w:t> </w:t>
        </w:r>
        <w:r w:rsidRPr="003501CE">
          <w:rPr>
            <w:rFonts w:ascii="Wingdings" w:eastAsia="宋体" w:hAnsi="Wingdings" w:cs="宋体"/>
            <w:color w:val="000000"/>
            <w:kern w:val="0"/>
            <w:sz w:val="14"/>
            <w:szCs w:val="14"/>
          </w:rPr>
          <w:t xml:space="preserve"> </w:t>
        </w:r>
        <w:r w:rsidRPr="003501CE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 xml:space="preserve">B1 </w:t>
        </w:r>
        <w:r w:rsidRPr="003501CE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二级目录</w:t>
        </w:r>
      </w:ins>
    </w:p>
    <w:p w14:paraId="7220EAAD" w14:textId="77777777" w:rsidR="00300FF1" w:rsidRPr="003501CE" w:rsidRDefault="00300FF1" w:rsidP="00300FF1">
      <w:pPr>
        <w:widowControl/>
        <w:spacing w:line="312" w:lineRule="auto"/>
        <w:ind w:left="2100" w:hanging="420"/>
        <w:jc w:val="left"/>
        <w:rPr>
          <w:ins w:id="503" w:author="lirong S" w:date="2020-01-14T09:51:00Z"/>
          <w:rFonts w:ascii="宋体" w:eastAsia="宋体" w:hAnsi="宋体" w:cs="宋体"/>
          <w:kern w:val="0"/>
          <w:sz w:val="24"/>
          <w:szCs w:val="24"/>
        </w:rPr>
      </w:pPr>
      <w:ins w:id="504" w:author="lirong S" w:date="2020-01-14T09:51:00Z">
        <w:r w:rsidRPr="003501CE">
          <w:rPr>
            <w:rFonts w:ascii="Wingdings" w:eastAsia="宋体" w:hAnsi="Wingdings" w:cs="宋体"/>
            <w:color w:val="000000"/>
            <w:kern w:val="0"/>
            <w:sz w:val="24"/>
            <w:szCs w:val="24"/>
          </w:rPr>
          <w:t>u</w:t>
        </w:r>
        <w:r w:rsidRPr="003501CE">
          <w:rPr>
            <w:rFonts w:ascii="Wingdings" w:eastAsia="宋体" w:hAnsi="宋体" w:cs="宋体"/>
            <w:color w:val="000000"/>
            <w:kern w:val="0"/>
            <w:sz w:val="14"/>
            <w:szCs w:val="14"/>
          </w:rPr>
          <w:t> </w:t>
        </w:r>
        <w:r w:rsidRPr="003501CE">
          <w:rPr>
            <w:rFonts w:ascii="Wingdings" w:eastAsia="宋体" w:hAnsi="Wingdings" w:cs="宋体"/>
            <w:color w:val="000000"/>
            <w:kern w:val="0"/>
            <w:sz w:val="14"/>
            <w:szCs w:val="14"/>
          </w:rPr>
          <w:t xml:space="preserve"> </w:t>
        </w:r>
        <w:r w:rsidRPr="003501CE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 xml:space="preserve">C1 </w:t>
        </w:r>
        <w:r w:rsidRPr="003501CE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三级目录</w:t>
        </w:r>
      </w:ins>
    </w:p>
    <w:p w14:paraId="73D7D306" w14:textId="77777777" w:rsidR="00300FF1" w:rsidRPr="003501CE" w:rsidRDefault="00300FF1" w:rsidP="00300FF1">
      <w:pPr>
        <w:widowControl/>
        <w:spacing w:line="312" w:lineRule="auto"/>
        <w:ind w:left="2100" w:hanging="420"/>
        <w:jc w:val="left"/>
        <w:rPr>
          <w:ins w:id="505" w:author="lirong S" w:date="2020-01-14T09:51:00Z"/>
          <w:rFonts w:ascii="宋体" w:eastAsia="宋体" w:hAnsi="宋体" w:cs="宋体"/>
          <w:kern w:val="0"/>
          <w:sz w:val="24"/>
          <w:szCs w:val="24"/>
        </w:rPr>
      </w:pPr>
      <w:ins w:id="506" w:author="lirong S" w:date="2020-01-14T09:51:00Z">
        <w:r w:rsidRPr="003501CE">
          <w:rPr>
            <w:rFonts w:ascii="Wingdings" w:eastAsia="宋体" w:hAnsi="Wingdings" w:cs="宋体"/>
            <w:color w:val="000000"/>
            <w:kern w:val="0"/>
            <w:sz w:val="24"/>
            <w:szCs w:val="24"/>
          </w:rPr>
          <w:t>u</w:t>
        </w:r>
        <w:r w:rsidRPr="003501CE">
          <w:rPr>
            <w:rFonts w:ascii="Wingdings" w:eastAsia="宋体" w:hAnsi="宋体" w:cs="宋体"/>
            <w:color w:val="000000"/>
            <w:kern w:val="0"/>
            <w:sz w:val="14"/>
            <w:szCs w:val="14"/>
          </w:rPr>
          <w:t> </w:t>
        </w:r>
        <w:r w:rsidRPr="003501CE">
          <w:rPr>
            <w:rFonts w:ascii="Wingdings" w:eastAsia="宋体" w:hAnsi="Wingdings" w:cs="宋体"/>
            <w:color w:val="000000"/>
            <w:kern w:val="0"/>
            <w:sz w:val="14"/>
            <w:szCs w:val="14"/>
          </w:rPr>
          <w:t xml:space="preserve"> </w:t>
        </w:r>
        <w:r w:rsidRPr="003501CE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>C2</w:t>
        </w:r>
      </w:ins>
    </w:p>
    <w:p w14:paraId="39C787D7" w14:textId="77777777" w:rsidR="00300FF1" w:rsidRPr="003501CE" w:rsidRDefault="00300FF1" w:rsidP="00300FF1">
      <w:pPr>
        <w:widowControl/>
        <w:spacing w:line="312" w:lineRule="auto"/>
        <w:ind w:left="2100" w:hanging="420"/>
        <w:jc w:val="left"/>
        <w:rPr>
          <w:ins w:id="507" w:author="lirong S" w:date="2020-01-14T09:51:00Z"/>
          <w:rFonts w:ascii="宋体" w:eastAsia="宋体" w:hAnsi="宋体" w:cs="宋体"/>
          <w:kern w:val="0"/>
          <w:sz w:val="24"/>
          <w:szCs w:val="24"/>
        </w:rPr>
      </w:pPr>
      <w:ins w:id="508" w:author="lirong S" w:date="2020-01-14T09:51:00Z">
        <w:r w:rsidRPr="003501CE">
          <w:rPr>
            <w:rFonts w:ascii="Wingdings" w:eastAsia="宋体" w:hAnsi="Wingdings" w:cs="宋体"/>
            <w:color w:val="000000"/>
            <w:kern w:val="0"/>
            <w:sz w:val="24"/>
            <w:szCs w:val="24"/>
          </w:rPr>
          <w:t>u</w:t>
        </w:r>
        <w:r w:rsidRPr="003501CE">
          <w:rPr>
            <w:rFonts w:ascii="Wingdings" w:eastAsia="宋体" w:hAnsi="宋体" w:cs="宋体"/>
            <w:color w:val="000000"/>
            <w:kern w:val="0"/>
            <w:sz w:val="14"/>
            <w:szCs w:val="14"/>
          </w:rPr>
          <w:t> </w:t>
        </w:r>
        <w:r w:rsidRPr="003501CE">
          <w:rPr>
            <w:rFonts w:ascii="Wingdings" w:eastAsia="宋体" w:hAnsi="Wingdings" w:cs="宋体"/>
            <w:color w:val="000000"/>
            <w:kern w:val="0"/>
            <w:sz w:val="14"/>
            <w:szCs w:val="14"/>
          </w:rPr>
          <w:t xml:space="preserve"> </w:t>
        </w:r>
        <w:r w:rsidRPr="003501CE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>C3</w:t>
        </w:r>
      </w:ins>
    </w:p>
    <w:p w14:paraId="36B303EB" w14:textId="77777777" w:rsidR="00300FF1" w:rsidRPr="003501CE" w:rsidRDefault="00300FF1" w:rsidP="00300FF1">
      <w:pPr>
        <w:widowControl/>
        <w:spacing w:line="312" w:lineRule="auto"/>
        <w:ind w:left="1680" w:hanging="420"/>
        <w:jc w:val="left"/>
        <w:rPr>
          <w:ins w:id="509" w:author="lirong S" w:date="2020-01-14T09:51:00Z"/>
          <w:rFonts w:ascii="宋体" w:eastAsia="宋体" w:hAnsi="宋体" w:cs="宋体"/>
          <w:kern w:val="0"/>
          <w:sz w:val="24"/>
          <w:szCs w:val="24"/>
        </w:rPr>
      </w:pPr>
      <w:ins w:id="510" w:author="lirong S" w:date="2020-01-14T09:51:00Z">
        <w:r w:rsidRPr="003501CE">
          <w:rPr>
            <w:rFonts w:ascii="Wingdings" w:eastAsia="宋体" w:hAnsi="Wingdings" w:cs="宋体"/>
            <w:color w:val="000000"/>
            <w:kern w:val="0"/>
            <w:sz w:val="24"/>
            <w:szCs w:val="24"/>
          </w:rPr>
          <w:t>n</w:t>
        </w:r>
        <w:r w:rsidRPr="003501CE">
          <w:rPr>
            <w:rFonts w:ascii="Wingdings" w:eastAsia="宋体" w:hAnsi="宋体" w:cs="宋体"/>
            <w:color w:val="000000"/>
            <w:kern w:val="0"/>
            <w:sz w:val="14"/>
            <w:szCs w:val="14"/>
          </w:rPr>
          <w:t> </w:t>
        </w:r>
        <w:r w:rsidRPr="003501CE">
          <w:rPr>
            <w:rFonts w:ascii="Wingdings" w:eastAsia="宋体" w:hAnsi="Wingdings" w:cs="宋体"/>
            <w:color w:val="000000"/>
            <w:kern w:val="0"/>
            <w:sz w:val="14"/>
            <w:szCs w:val="14"/>
          </w:rPr>
          <w:t xml:space="preserve"> </w:t>
        </w:r>
        <w:r w:rsidRPr="003501CE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>B2</w:t>
        </w:r>
      </w:ins>
    </w:p>
    <w:p w14:paraId="0CAA2CC9" w14:textId="77777777" w:rsidR="00300FF1" w:rsidRPr="003501CE" w:rsidRDefault="00300FF1" w:rsidP="00300FF1">
      <w:pPr>
        <w:widowControl/>
        <w:spacing w:line="312" w:lineRule="auto"/>
        <w:ind w:left="840"/>
        <w:jc w:val="left"/>
        <w:rPr>
          <w:ins w:id="511" w:author="lirong S" w:date="2020-01-14T09:51:00Z"/>
          <w:rFonts w:ascii="宋体" w:eastAsia="宋体" w:hAnsi="宋体" w:cs="宋体"/>
          <w:kern w:val="0"/>
          <w:sz w:val="24"/>
          <w:szCs w:val="24"/>
        </w:rPr>
      </w:pPr>
      <w:ins w:id="512" w:author="lirong S" w:date="2020-01-14T09:51:00Z">
        <w:r w:rsidRPr="003501CE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则</w:t>
        </w:r>
        <w:r w:rsidRPr="003501CE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>C1</w:t>
        </w:r>
        <w:r w:rsidRPr="003501CE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模块文件存储目录的形式为：</w:t>
        </w:r>
        <w:r w:rsidRPr="003501CE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>upload \ A \ B1 \ C1</w:t>
        </w:r>
      </w:ins>
    </w:p>
    <w:p w14:paraId="7784C966" w14:textId="77777777" w:rsidR="00300FF1" w:rsidRPr="003501CE" w:rsidRDefault="00300FF1" w:rsidP="00300FF1">
      <w:pPr>
        <w:widowControl/>
        <w:numPr>
          <w:ilvl w:val="0"/>
          <w:numId w:val="4"/>
        </w:numPr>
        <w:spacing w:line="312" w:lineRule="auto"/>
        <w:jc w:val="left"/>
        <w:textAlignment w:val="baseline"/>
        <w:rPr>
          <w:ins w:id="513" w:author="lirong S" w:date="2020-01-14T09:51:00Z"/>
          <w:rFonts w:ascii="微软雅黑" w:eastAsia="微软雅黑" w:hAnsi="微软雅黑" w:cs="宋体"/>
          <w:color w:val="000000"/>
          <w:kern w:val="0"/>
          <w:sz w:val="24"/>
          <w:szCs w:val="24"/>
        </w:rPr>
      </w:pPr>
      <w:ins w:id="514" w:author="lirong S" w:date="2020-01-14T09:51:00Z">
        <w:r w:rsidRPr="003501CE">
          <w:rPr>
            <w:rFonts w:ascii="Times New Roman" w:eastAsia="微软雅黑" w:hAnsi="Times New Roman" w:cs="Times New Roman"/>
            <w:color w:val="000000"/>
            <w:kern w:val="0"/>
            <w:sz w:val="24"/>
            <w:szCs w:val="24"/>
          </w:rPr>
          <w:t>对于前端页面上点击上传的文件临时存储在上述目录下的【</w:t>
        </w:r>
        <w:r w:rsidRPr="003501CE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>temp</w:t>
        </w:r>
        <w:r w:rsidRPr="003501CE">
          <w:rPr>
            <w:rFonts w:ascii="Times New Roman" w:eastAsia="微软雅黑" w:hAnsi="Times New Roman" w:cs="Times New Roman"/>
            <w:color w:val="000000"/>
            <w:kern w:val="0"/>
            <w:sz w:val="24"/>
            <w:szCs w:val="24"/>
          </w:rPr>
          <w:t>】目录，该记录被添加或者提交时，复制对应的文件至该记录对应的目录下并删除源文件。</w:t>
        </w:r>
      </w:ins>
    </w:p>
    <w:p w14:paraId="3C2F389A" w14:textId="77777777" w:rsidR="00300FF1" w:rsidRPr="003501CE" w:rsidRDefault="00300FF1" w:rsidP="00300FF1">
      <w:pPr>
        <w:widowControl/>
        <w:spacing w:line="312" w:lineRule="auto"/>
        <w:jc w:val="left"/>
        <w:rPr>
          <w:ins w:id="515" w:author="lirong S" w:date="2020-01-14T09:51:00Z"/>
          <w:rFonts w:ascii="宋体" w:eastAsia="宋体" w:hAnsi="宋体" w:cs="宋体"/>
          <w:kern w:val="0"/>
          <w:sz w:val="24"/>
          <w:szCs w:val="24"/>
        </w:rPr>
      </w:pPr>
      <w:ins w:id="516" w:author="lirong S" w:date="2020-01-14T09:51:00Z">
        <w:r w:rsidRPr="003501CE">
          <w:rPr>
            <w:rFonts w:ascii="宋体" w:eastAsia="宋体" w:hAnsi="宋体" w:cs="宋体"/>
            <w:noProof/>
            <w:kern w:val="0"/>
            <w:sz w:val="24"/>
            <w:szCs w:val="24"/>
          </w:rPr>
          <w:lastRenderedPageBreak/>
          <w:drawing>
            <wp:inline distT="0" distB="0" distL="0" distR="0" wp14:anchorId="791A69C7" wp14:editId="0558EB83">
              <wp:extent cx="5274310" cy="1048385"/>
              <wp:effectExtent l="0" t="0" r="254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1048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A9B512C" w14:textId="77777777" w:rsidR="00300FF1" w:rsidRPr="003501CE" w:rsidRDefault="00300FF1" w:rsidP="00300FF1">
      <w:pPr>
        <w:widowControl/>
        <w:numPr>
          <w:ilvl w:val="0"/>
          <w:numId w:val="5"/>
        </w:numPr>
        <w:spacing w:line="312" w:lineRule="auto"/>
        <w:jc w:val="left"/>
        <w:textAlignment w:val="baseline"/>
        <w:rPr>
          <w:ins w:id="517" w:author="lirong S" w:date="2020-01-14T09:51:00Z"/>
          <w:rFonts w:ascii="微软雅黑" w:eastAsia="微软雅黑" w:hAnsi="微软雅黑" w:cs="宋体"/>
          <w:color w:val="000000"/>
          <w:kern w:val="0"/>
          <w:sz w:val="24"/>
          <w:szCs w:val="24"/>
        </w:rPr>
      </w:pPr>
      <w:ins w:id="518" w:author="lirong S" w:date="2020-01-14T09:51:00Z">
        <w:r w:rsidRPr="003501CE">
          <w:rPr>
            <w:rFonts w:ascii="Times New Roman" w:eastAsia="微软雅黑" w:hAnsi="Times New Roman" w:cs="Times New Roman"/>
            <w:color w:val="000000"/>
            <w:kern w:val="0"/>
            <w:sz w:val="24"/>
            <w:szCs w:val="24"/>
          </w:rPr>
          <w:t>每条记录内存在一个</w:t>
        </w:r>
        <w:r w:rsidRPr="003501CE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 xml:space="preserve"> </w:t>
        </w:r>
        <w:r w:rsidRPr="003501CE">
          <w:rPr>
            <w:rFonts w:ascii="Times New Roman" w:eastAsia="微软雅黑" w:hAnsi="Times New Roman" w:cs="Times New Roman"/>
            <w:color w:val="000000"/>
            <w:kern w:val="0"/>
            <w:sz w:val="24"/>
            <w:szCs w:val="24"/>
          </w:rPr>
          <w:t>【</w:t>
        </w:r>
        <w:r w:rsidRPr="003501CE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>preview</w:t>
        </w:r>
        <w:r w:rsidRPr="003501CE">
          <w:rPr>
            <w:rFonts w:ascii="Times New Roman" w:eastAsia="微软雅黑" w:hAnsi="Times New Roman" w:cs="Times New Roman"/>
            <w:color w:val="000000"/>
            <w:kern w:val="0"/>
            <w:sz w:val="24"/>
            <w:szCs w:val="24"/>
          </w:rPr>
          <w:t>】</w:t>
        </w:r>
        <w:r w:rsidRPr="003501CE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 xml:space="preserve"> </w:t>
        </w:r>
        <w:r w:rsidRPr="003501CE">
          <w:rPr>
            <w:rFonts w:ascii="Times New Roman" w:eastAsia="微软雅黑" w:hAnsi="Times New Roman" w:cs="Times New Roman"/>
            <w:color w:val="000000"/>
            <w:kern w:val="0"/>
            <w:sz w:val="24"/>
            <w:szCs w:val="24"/>
          </w:rPr>
          <w:t>文件夹，用于存放预览生成的临时文件</w:t>
        </w:r>
      </w:ins>
    </w:p>
    <w:p w14:paraId="3385EE09" w14:textId="77777777" w:rsidR="00300FF1" w:rsidRPr="003501CE" w:rsidRDefault="00300FF1" w:rsidP="00300FF1">
      <w:pPr>
        <w:widowControl/>
        <w:spacing w:line="312" w:lineRule="auto"/>
        <w:jc w:val="left"/>
        <w:rPr>
          <w:ins w:id="519" w:author="lirong S" w:date="2020-01-14T09:51:00Z"/>
          <w:rFonts w:ascii="宋体" w:eastAsia="宋体" w:hAnsi="宋体" w:cs="宋体"/>
          <w:kern w:val="0"/>
          <w:sz w:val="24"/>
          <w:szCs w:val="24"/>
        </w:rPr>
      </w:pPr>
      <w:ins w:id="520" w:author="lirong S" w:date="2020-01-14T09:51:00Z">
        <w:r w:rsidRPr="003501CE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3F4FA993" wp14:editId="6E2953F3">
              <wp:extent cx="4905375" cy="1399540"/>
              <wp:effectExtent l="0" t="0" r="9525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05375" cy="139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4099C39" w14:textId="77777777" w:rsidR="00300FF1" w:rsidRPr="003501CE" w:rsidRDefault="00300FF1" w:rsidP="00300FF1">
      <w:pPr>
        <w:widowControl/>
        <w:spacing w:line="312" w:lineRule="auto"/>
        <w:jc w:val="left"/>
        <w:rPr>
          <w:ins w:id="521" w:author="lirong S" w:date="2020-01-14T09:51:00Z"/>
          <w:rFonts w:ascii="宋体" w:eastAsia="宋体" w:hAnsi="宋体" w:cs="宋体"/>
          <w:kern w:val="0"/>
          <w:sz w:val="24"/>
          <w:szCs w:val="24"/>
        </w:rPr>
      </w:pPr>
      <w:ins w:id="522" w:author="lirong S" w:date="2020-01-14T09:51:00Z">
        <w:r w:rsidRPr="003501CE"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42869287" wp14:editId="3FB02B9F">
              <wp:extent cx="4961890" cy="923290"/>
              <wp:effectExtent l="0" t="0" r="0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61890" cy="923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FBAFF16" w14:textId="77777777" w:rsidR="00300FF1" w:rsidRPr="003501CE" w:rsidRDefault="00300FF1" w:rsidP="00300FF1">
      <w:pPr>
        <w:widowControl/>
        <w:numPr>
          <w:ilvl w:val="0"/>
          <w:numId w:val="6"/>
        </w:numPr>
        <w:spacing w:line="312" w:lineRule="auto"/>
        <w:jc w:val="left"/>
        <w:textAlignment w:val="baseline"/>
        <w:rPr>
          <w:ins w:id="523" w:author="lirong S" w:date="2020-01-14T09:51:00Z"/>
          <w:rFonts w:ascii="微软雅黑" w:eastAsia="微软雅黑" w:hAnsi="微软雅黑" w:cs="宋体"/>
          <w:color w:val="000000"/>
          <w:kern w:val="0"/>
          <w:sz w:val="24"/>
          <w:szCs w:val="24"/>
        </w:rPr>
      </w:pPr>
      <w:ins w:id="524" w:author="lirong S" w:date="2020-01-14T09:51:00Z">
        <w:r w:rsidRPr="003501CE">
          <w:rPr>
            <w:rFonts w:ascii="Times New Roman" w:eastAsia="微软雅黑" w:hAnsi="Times New Roman" w:cs="Times New Roman"/>
            <w:color w:val="000000"/>
            <w:kern w:val="0"/>
            <w:sz w:val="14"/>
            <w:szCs w:val="14"/>
          </w:rPr>
          <w:t xml:space="preserve"> </w:t>
        </w:r>
        <w:r w:rsidRPr="003501CE">
          <w:rPr>
            <w:rFonts w:ascii="Times New Roman" w:eastAsia="微软雅黑" w:hAnsi="Times New Roman" w:cs="Times New Roman"/>
            <w:color w:val="000000"/>
            <w:kern w:val="0"/>
            <w:sz w:val="24"/>
            <w:szCs w:val="24"/>
          </w:rPr>
          <w:t>删除一条记录，需删除该记录对应的整个文件夹</w:t>
        </w:r>
      </w:ins>
    </w:p>
    <w:p w14:paraId="73D8DAA9" w14:textId="77777777" w:rsidR="00300FF1" w:rsidRPr="003501CE" w:rsidRDefault="00300FF1" w:rsidP="00300FF1">
      <w:pPr>
        <w:widowControl/>
        <w:numPr>
          <w:ilvl w:val="0"/>
          <w:numId w:val="6"/>
        </w:numPr>
        <w:spacing w:line="312" w:lineRule="auto"/>
        <w:jc w:val="left"/>
        <w:textAlignment w:val="baseline"/>
        <w:rPr>
          <w:ins w:id="525" w:author="lirong S" w:date="2020-01-14T09:51:00Z"/>
          <w:rFonts w:ascii="微软雅黑" w:eastAsia="微软雅黑" w:hAnsi="微软雅黑" w:cs="宋体"/>
          <w:color w:val="000000"/>
          <w:kern w:val="0"/>
          <w:sz w:val="24"/>
          <w:szCs w:val="24"/>
        </w:rPr>
      </w:pPr>
      <w:ins w:id="526" w:author="lirong S" w:date="2020-01-14T09:51:00Z">
        <w:r w:rsidRPr="003501CE">
          <w:rPr>
            <w:rFonts w:ascii="Times New Roman" w:eastAsia="微软雅黑" w:hAnsi="Times New Roman" w:cs="Times New Roman"/>
            <w:color w:val="000000"/>
            <w:kern w:val="0"/>
            <w:sz w:val="24"/>
            <w:szCs w:val="24"/>
          </w:rPr>
          <w:t>删除单个文件时，需要删除该文件生成的预览文件。</w:t>
        </w:r>
      </w:ins>
    </w:p>
    <w:p w14:paraId="21B91193" w14:textId="2E8F242B" w:rsidR="00981AE1" w:rsidRPr="00300FF1" w:rsidDel="00C853DD" w:rsidRDefault="00981AE1">
      <w:pPr>
        <w:ind w:left="283" w:hangingChars="135" w:hanging="283"/>
        <w:rPr>
          <w:del w:id="527" w:author="GS" w:date="2020-01-12T22:32:00Z"/>
        </w:rPr>
        <w:pPrChange w:id="528" w:author="GS" w:date="2020-01-12T22:32:00Z">
          <w:pPr/>
        </w:pPrChange>
      </w:pPr>
    </w:p>
    <w:p w14:paraId="04A490DB" w14:textId="77777777" w:rsidR="00981AE1" w:rsidRPr="00333405" w:rsidRDefault="00981AE1">
      <w:pPr>
        <w:ind w:left="283" w:hangingChars="135" w:hanging="283"/>
        <w:rPr>
          <w:rFonts w:ascii="宋体" w:eastAsia="宋体" w:hAnsi="宋体" w:cs="Arial"/>
          <w:szCs w:val="21"/>
        </w:rPr>
        <w:pPrChange w:id="529" w:author="GS" w:date="2020-01-12T22:32:00Z">
          <w:pPr/>
        </w:pPrChange>
      </w:pPr>
    </w:p>
    <w:sectPr w:rsidR="00981AE1" w:rsidRPr="00333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2" w:author="GS" w:date="2020-01-11T01:36:00Z" w:initials="w">
    <w:p w14:paraId="2F5A5D5E" w14:textId="719E4CA6" w:rsidR="00831C9F" w:rsidRDefault="00831C9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1）</w:t>
      </w:r>
      <w:r>
        <w:t>文件名取名规则</w:t>
      </w:r>
      <w:r>
        <w:rPr>
          <w:rFonts w:hint="eastAsia"/>
        </w:rPr>
        <w:t>，</w:t>
      </w:r>
      <w:r>
        <w:t>因为有可能同名</w:t>
      </w:r>
      <w:r>
        <w:rPr>
          <w:rFonts w:hint="eastAsia"/>
        </w:rPr>
        <w:t>，2）文件目录制定标准；3）这里存位置还是名称，参见法律法规的管理</w:t>
      </w:r>
    </w:p>
  </w:comment>
  <w:comment w:id="17" w:author="lirong S" w:date="2020-01-11T09:15:00Z" w:initials="lS">
    <w:p w14:paraId="0DF0B104" w14:textId="35BEA458" w:rsidR="00A913B6" w:rsidRDefault="00A913B6">
      <w:pPr>
        <w:pStyle w:val="a8"/>
      </w:pPr>
      <w:r>
        <w:rPr>
          <w:rStyle w:val="a7"/>
        </w:rPr>
        <w:annotationRef/>
      </w:r>
      <w:r w:rsidR="00F973ED">
        <w:rPr>
          <w:rFonts w:hint="eastAsia"/>
        </w:rPr>
        <w:t xml:space="preserve">上传文件时进行文件名重名检测，目录指定标准按照乌龙泉的来 </w:t>
      </w:r>
    </w:p>
  </w:comment>
  <w:comment w:id="18" w:author="GS" w:date="2020-01-12T22:01:00Z" w:initials="w">
    <w:p w14:paraId="13D0E917" w14:textId="4BC45F52" w:rsidR="00D714B4" w:rsidRDefault="00D714B4">
      <w:pPr>
        <w:pStyle w:val="a8"/>
      </w:pPr>
      <w:r>
        <w:rPr>
          <w:rStyle w:val="a7"/>
        </w:rPr>
        <w:annotationRef/>
      </w:r>
      <w:r w:rsidR="008B7C72">
        <w:rPr>
          <w:rFonts w:hint="eastAsia"/>
        </w:rPr>
        <w:t>1）</w:t>
      </w:r>
      <w:r>
        <w:t>请在备注中补充</w:t>
      </w:r>
      <w:r w:rsidR="008B7C72">
        <w:t>该字段含义的</w:t>
      </w:r>
      <w:r>
        <w:t>说明</w:t>
      </w:r>
      <w:r>
        <w:rPr>
          <w:rFonts w:hint="eastAsia"/>
        </w:rPr>
        <w:t>，</w:t>
      </w:r>
      <w:r>
        <w:t>按乌龙泉的太笼统</w:t>
      </w:r>
      <w:r>
        <w:rPr>
          <w:rFonts w:hint="eastAsia"/>
        </w:rPr>
        <w:t>，</w:t>
      </w:r>
      <w:r>
        <w:t>另外</w:t>
      </w:r>
      <w:r>
        <w:rPr>
          <w:rFonts w:hint="eastAsia"/>
        </w:rPr>
        <w:t>，</w:t>
      </w:r>
      <w:r w:rsidR="008B7C72">
        <w:rPr>
          <w:rFonts w:hint="eastAsia"/>
        </w:rPr>
        <w:t>m</w:t>
      </w:r>
      <w:r w:rsidR="008B7C72">
        <w:t>ongdb??</w:t>
      </w:r>
    </w:p>
  </w:comment>
  <w:comment w:id="181" w:author="GS" w:date="2020-01-12T22:26:00Z" w:initials="w">
    <w:p w14:paraId="4BF9EA08" w14:textId="77777777" w:rsidR="00613E0B" w:rsidRDefault="00613E0B">
      <w:pPr>
        <w:pStyle w:val="a8"/>
      </w:pPr>
      <w:r>
        <w:rPr>
          <w:rStyle w:val="a7"/>
        </w:rPr>
        <w:annotationRef/>
      </w:r>
      <w:r w:rsidR="008B7C72">
        <w:rPr>
          <w:rFonts w:hint="eastAsia"/>
        </w:rPr>
        <w:t>1、</w:t>
      </w:r>
      <w:r>
        <w:t>是按这种</w:t>
      </w:r>
      <w:r w:rsidR="00C853DD">
        <w:t>两个字段定位</w:t>
      </w:r>
      <w:r>
        <w:t>模式</w:t>
      </w:r>
      <w:r>
        <w:rPr>
          <w:rFonts w:hint="eastAsia"/>
        </w:rPr>
        <w:t>，</w:t>
      </w:r>
      <w:r>
        <w:t>还是直接按资源内容定位</w:t>
      </w:r>
      <w:r w:rsidR="008B7C72">
        <w:t>更方便</w:t>
      </w:r>
      <w:r>
        <w:rPr>
          <w:rFonts w:hint="eastAsia"/>
        </w:rPr>
        <w:t>？</w:t>
      </w:r>
      <w:r w:rsidR="008B7C72">
        <w:rPr>
          <w:rFonts w:hint="eastAsia"/>
        </w:rPr>
        <w:t>达到的目的是需记录对每个资源内容的学习时间，最后汇总对每个资源的学习时间</w:t>
      </w:r>
    </w:p>
    <w:p w14:paraId="1373725E" w14:textId="04AB5FCF" w:rsidR="008B7C72" w:rsidRDefault="008B7C72">
      <w:pPr>
        <w:pStyle w:val="a8"/>
      </w:pPr>
      <w:r>
        <w:rPr>
          <w:rFonts w:hint="eastAsia"/>
        </w:rPr>
        <w:t>2、表3是否可以去掉？</w:t>
      </w:r>
    </w:p>
  </w:comment>
  <w:comment w:id="177" w:author="揣 明瑞" w:date="2020-01-13T14:39:00Z" w:initials="揣">
    <w:p w14:paraId="7A4E1677" w14:textId="6EE605ED" w:rsidR="00764C4E" w:rsidRDefault="00764C4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采用</w:t>
      </w:r>
      <w:r>
        <w:t>两个字段定位模式</w:t>
      </w:r>
      <w:r>
        <w:rPr>
          <w:rFonts w:hint="eastAsia"/>
        </w:rPr>
        <w:t>会方便统计学分，</w:t>
      </w:r>
      <w:r w:rsidR="008B0593">
        <w:rPr>
          <w:rFonts w:hint="eastAsia"/>
        </w:rPr>
        <w:t>表2表3结构相同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5A5D5E" w15:done="0"/>
  <w15:commentEx w15:paraId="0DF0B104" w15:paraIdParent="2F5A5D5E" w15:done="0"/>
  <w15:commentEx w15:paraId="13D0E917" w15:paraIdParent="2F5A5D5E" w15:done="0"/>
  <w15:commentEx w15:paraId="1373725E" w15:done="0"/>
  <w15:commentEx w15:paraId="7A4E1677" w15:paraIdParent="137372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5A5D5E" w16cid:durableId="21C80A14"/>
  <w16cid:commentId w16cid:paraId="0DF0B104" w16cid:durableId="21C410A3"/>
  <w16cid:commentId w16cid:paraId="13D0E917" w16cid:durableId="21C6B403"/>
  <w16cid:commentId w16cid:paraId="1373725E" w16cid:durableId="21C6B404"/>
  <w16cid:commentId w16cid:paraId="7A4E1677" w16cid:durableId="21C6FF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EE87C" w14:textId="77777777" w:rsidR="00D21C62" w:rsidRDefault="00D21C62" w:rsidP="00292955">
      <w:r>
        <w:separator/>
      </w:r>
    </w:p>
  </w:endnote>
  <w:endnote w:type="continuationSeparator" w:id="0">
    <w:p w14:paraId="63464704" w14:textId="77777777" w:rsidR="00D21C62" w:rsidRDefault="00D21C62" w:rsidP="0029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EC929" w14:textId="77777777" w:rsidR="00D21C62" w:rsidRDefault="00D21C62" w:rsidP="00292955">
      <w:r>
        <w:separator/>
      </w:r>
    </w:p>
  </w:footnote>
  <w:footnote w:type="continuationSeparator" w:id="0">
    <w:p w14:paraId="4F6115E4" w14:textId="77777777" w:rsidR="00D21C62" w:rsidRDefault="00D21C62" w:rsidP="00292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384E"/>
    <w:multiLevelType w:val="multilevel"/>
    <w:tmpl w:val="96A6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13B6E"/>
    <w:multiLevelType w:val="multilevel"/>
    <w:tmpl w:val="5DDA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891C23"/>
    <w:multiLevelType w:val="hybridMultilevel"/>
    <w:tmpl w:val="8D0EC376"/>
    <w:lvl w:ilvl="0" w:tplc="337ED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F2A83"/>
    <w:multiLevelType w:val="multilevel"/>
    <w:tmpl w:val="1948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386628"/>
    <w:multiLevelType w:val="multilevel"/>
    <w:tmpl w:val="A004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34785B"/>
    <w:multiLevelType w:val="multilevel"/>
    <w:tmpl w:val="271A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揣 明瑞">
    <w15:presenceInfo w15:providerId="Windows Live" w15:userId="a704d9bec176c019"/>
  </w15:person>
  <w15:person w15:author="lirong S">
    <w15:presenceInfo w15:providerId="Windows Live" w15:userId="a3aaa3290b1669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28C"/>
    <w:rsid w:val="0002616D"/>
    <w:rsid w:val="00041301"/>
    <w:rsid w:val="000D5F9C"/>
    <w:rsid w:val="000D612B"/>
    <w:rsid w:val="001367FD"/>
    <w:rsid w:val="001A050E"/>
    <w:rsid w:val="001B26EC"/>
    <w:rsid w:val="001B61B5"/>
    <w:rsid w:val="001E57A2"/>
    <w:rsid w:val="001F49FA"/>
    <w:rsid w:val="00217205"/>
    <w:rsid w:val="00286741"/>
    <w:rsid w:val="00292955"/>
    <w:rsid w:val="002E5028"/>
    <w:rsid w:val="00300FF1"/>
    <w:rsid w:val="00317CC2"/>
    <w:rsid w:val="0032628C"/>
    <w:rsid w:val="00333405"/>
    <w:rsid w:val="00367F89"/>
    <w:rsid w:val="003F0D16"/>
    <w:rsid w:val="00473820"/>
    <w:rsid w:val="004847C5"/>
    <w:rsid w:val="004B6CC9"/>
    <w:rsid w:val="00500721"/>
    <w:rsid w:val="005008DC"/>
    <w:rsid w:val="0053066F"/>
    <w:rsid w:val="00532727"/>
    <w:rsid w:val="00613E0B"/>
    <w:rsid w:val="006905B3"/>
    <w:rsid w:val="00692048"/>
    <w:rsid w:val="006E43A8"/>
    <w:rsid w:val="007571DC"/>
    <w:rsid w:val="00764C4E"/>
    <w:rsid w:val="00781930"/>
    <w:rsid w:val="007A5AB5"/>
    <w:rsid w:val="007D3183"/>
    <w:rsid w:val="007E16BF"/>
    <w:rsid w:val="00800800"/>
    <w:rsid w:val="00810309"/>
    <w:rsid w:val="008140C6"/>
    <w:rsid w:val="00831C9F"/>
    <w:rsid w:val="00855F88"/>
    <w:rsid w:val="00865EC6"/>
    <w:rsid w:val="008B0593"/>
    <w:rsid w:val="008B7C72"/>
    <w:rsid w:val="008E4BF4"/>
    <w:rsid w:val="008F64C9"/>
    <w:rsid w:val="00930791"/>
    <w:rsid w:val="00965040"/>
    <w:rsid w:val="00981AE1"/>
    <w:rsid w:val="00A02CBC"/>
    <w:rsid w:val="00A3335F"/>
    <w:rsid w:val="00A913B6"/>
    <w:rsid w:val="00AB6B78"/>
    <w:rsid w:val="00AE328D"/>
    <w:rsid w:val="00AE7B64"/>
    <w:rsid w:val="00B32570"/>
    <w:rsid w:val="00B538F8"/>
    <w:rsid w:val="00BA3071"/>
    <w:rsid w:val="00C05FF5"/>
    <w:rsid w:val="00C11E89"/>
    <w:rsid w:val="00C27A32"/>
    <w:rsid w:val="00C853DD"/>
    <w:rsid w:val="00CA191B"/>
    <w:rsid w:val="00CF50D6"/>
    <w:rsid w:val="00D21C62"/>
    <w:rsid w:val="00D714B4"/>
    <w:rsid w:val="00DD3758"/>
    <w:rsid w:val="00E17B7C"/>
    <w:rsid w:val="00E24C27"/>
    <w:rsid w:val="00E26A94"/>
    <w:rsid w:val="00F01870"/>
    <w:rsid w:val="00F5314C"/>
    <w:rsid w:val="00F973ED"/>
    <w:rsid w:val="00FB2C59"/>
    <w:rsid w:val="00FD1D51"/>
    <w:rsid w:val="00FF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57B45"/>
  <w15:chartTrackingRefBased/>
  <w15:docId w15:val="{7F97DD38-453C-40E5-BDAF-A8D064F6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95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02CBC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02CBC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02CBC"/>
  </w:style>
  <w:style w:type="paragraph" w:styleId="aa">
    <w:name w:val="annotation subject"/>
    <w:basedOn w:val="a8"/>
    <w:next w:val="a8"/>
    <w:link w:val="ab"/>
    <w:uiPriority w:val="99"/>
    <w:semiHidden/>
    <w:unhideWhenUsed/>
    <w:rsid w:val="00A02CBC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02CBC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02CBC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02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5CC9D-880A-4D6C-867D-A65799D3B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lirong S</dc:creator>
  <cp:keywords/>
  <dc:description/>
  <cp:lastModifiedBy>lirong S</cp:lastModifiedBy>
  <cp:revision>50</cp:revision>
  <dcterms:created xsi:type="dcterms:W3CDTF">2020-01-10T12:53:00Z</dcterms:created>
  <dcterms:modified xsi:type="dcterms:W3CDTF">2020-03-30T02:59:00Z</dcterms:modified>
</cp:coreProperties>
</file>